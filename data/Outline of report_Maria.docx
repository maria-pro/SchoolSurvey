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E8E5E" w14:textId="100F1526" w:rsidR="000D55AB" w:rsidRDefault="00D2691E" w:rsidP="00C30689">
      <w:pPr>
        <w:rPr>
          <w:ins w:id="0" w:author="Fiona Macdonald" w:date="2021-08-27T19:22:00Z"/>
          <w:rFonts w:ascii="Museo Sans Rounded 100" w:hAnsi="Museo Sans Rounded 100"/>
          <w:sz w:val="20"/>
          <w:szCs w:val="20"/>
        </w:rPr>
      </w:pPr>
      <w:r>
        <w:rPr>
          <w:rFonts w:ascii="Museo Sans Rounded 100" w:hAnsi="Museo Sans Rounded 100"/>
          <w:noProof/>
          <w:sz w:val="20"/>
          <w:szCs w:val="20"/>
          <w:lang w:eastAsia="en-AU"/>
        </w:rPr>
        <w:drawing>
          <wp:anchor distT="0" distB="0" distL="114300" distR="114300" simplePos="0" relativeHeight="251657215" behindDoc="1" locked="0" layoutInCell="1" allowOverlap="1" wp14:anchorId="598EAD9E" wp14:editId="6713BF85">
            <wp:simplePos x="0" y="0"/>
            <wp:positionH relativeFrom="page">
              <wp:posOffset>-31531</wp:posOffset>
            </wp:positionH>
            <wp:positionV relativeFrom="paragraph">
              <wp:posOffset>-1371600</wp:posOffset>
            </wp:positionV>
            <wp:extent cx="9045808" cy="6511159"/>
            <wp:effectExtent l="0" t="0" r="3175"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61564" cy="652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D443AF" w14:textId="04F4EFF3" w:rsidR="000D55AB" w:rsidRDefault="000D55AB" w:rsidP="00C30689">
      <w:pPr>
        <w:rPr>
          <w:ins w:id="1" w:author="Fiona Macdonald" w:date="2021-08-27T19:22:00Z"/>
          <w:rFonts w:ascii="Museo Sans Rounded 100" w:hAnsi="Museo Sans Rounded 100"/>
          <w:sz w:val="20"/>
          <w:szCs w:val="20"/>
        </w:rPr>
      </w:pPr>
    </w:p>
    <w:p w14:paraId="2BD57D3A" w14:textId="26A1B38A" w:rsidR="00133327" w:rsidRPr="00C30689" w:rsidRDefault="00AA28C5" w:rsidP="00C30689">
      <w:pPr>
        <w:rPr>
          <w:rFonts w:ascii="Museo Sans Rounded 100" w:hAnsi="Museo Sans Rounded 100"/>
          <w:sz w:val="20"/>
          <w:szCs w:val="20"/>
        </w:rPr>
        <w:sectPr w:rsidR="00133327" w:rsidRPr="00C30689" w:rsidSect="00133327">
          <w:headerReference w:type="even" r:id="rId12"/>
          <w:headerReference w:type="default" r:id="rId13"/>
          <w:footerReference w:type="even" r:id="rId14"/>
          <w:footerReference w:type="default" r:id="rId15"/>
          <w:headerReference w:type="first" r:id="rId16"/>
          <w:footerReference w:type="first" r:id="rId17"/>
          <w:pgSz w:w="11900" w:h="16840"/>
          <w:pgMar w:top="1440" w:right="1440" w:bottom="1440" w:left="1440" w:header="708" w:footer="708" w:gutter="0"/>
          <w:pgNumType w:start="0"/>
          <w:cols w:space="708"/>
          <w:titlePg/>
          <w:docGrid w:linePitch="360"/>
        </w:sectPr>
      </w:pPr>
      <w:sdt>
        <w:sdtPr>
          <w:rPr>
            <w:rFonts w:ascii="Museo Sans Rounded 100" w:hAnsi="Museo Sans Rounded 100"/>
            <w:sz w:val="20"/>
            <w:szCs w:val="20"/>
          </w:rPr>
          <w:id w:val="1497387247"/>
          <w:docPartObj>
            <w:docPartGallery w:val="Cover Pages"/>
            <w:docPartUnique/>
          </w:docPartObj>
        </w:sdtPr>
        <w:sdtEndPr/>
        <w:sdtContent>
          <w:r w:rsidR="00F9017E">
            <w:rPr>
              <w:rFonts w:ascii="Arial" w:hAnsi="Arial" w:cs="Arial"/>
              <w:noProof/>
              <w:sz w:val="20"/>
              <w:szCs w:val="20"/>
              <w:lang w:eastAsia="en-AU"/>
            </w:rPr>
            <w:t xml:space="preserve">  </w:t>
          </w:r>
        </w:sdtContent>
      </w:sdt>
    </w:p>
    <w:p w14:paraId="3831E500" w14:textId="250B85B8" w:rsidR="00133327" w:rsidRPr="00C30689" w:rsidRDefault="00D2691E" w:rsidP="00C30689">
      <w:pPr>
        <w:rPr>
          <w:rFonts w:ascii="Museo Sans Rounded 100" w:hAnsi="Museo Sans Rounded 100"/>
          <w:sz w:val="20"/>
          <w:szCs w:val="20"/>
        </w:rPr>
        <w:sectPr w:rsidR="00133327" w:rsidRPr="00C30689" w:rsidSect="00991F3D">
          <w:type w:val="continuous"/>
          <w:pgSz w:w="11900" w:h="16840"/>
          <w:pgMar w:top="1440" w:right="1440" w:bottom="1440" w:left="1440" w:header="709" w:footer="709" w:gutter="0"/>
          <w:cols w:space="708"/>
          <w:titlePg/>
          <w:docGrid w:linePitch="360"/>
        </w:sectPr>
      </w:pPr>
      <w:r w:rsidRPr="00D2691E">
        <w:rPr>
          <w:rFonts w:ascii="Museo Sans Rounded 100" w:hAnsi="Museo Sans Rounded 100"/>
          <w:noProof/>
          <w:sz w:val="20"/>
          <w:szCs w:val="20"/>
        </w:rPr>
        <mc:AlternateContent>
          <mc:Choice Requires="wps">
            <w:drawing>
              <wp:anchor distT="0" distB="0" distL="114300" distR="114300" simplePos="0" relativeHeight="251662350" behindDoc="0" locked="0" layoutInCell="1" allowOverlap="1" wp14:anchorId="48CCFFD8" wp14:editId="36763D04">
                <wp:simplePos x="0" y="0"/>
                <wp:positionH relativeFrom="margin">
                  <wp:posOffset>-593090</wp:posOffset>
                </wp:positionH>
                <wp:positionV relativeFrom="paragraph">
                  <wp:posOffset>5182235</wp:posOffset>
                </wp:positionV>
                <wp:extent cx="6354445" cy="1267460"/>
                <wp:effectExtent l="0" t="0" r="0" b="0"/>
                <wp:wrapNone/>
                <wp:docPr id="3" name="Text Box 3"/>
                <wp:cNvGraphicFramePr/>
                <a:graphic xmlns:a="http://schemas.openxmlformats.org/drawingml/2006/main">
                  <a:graphicData uri="http://schemas.microsoft.com/office/word/2010/wordprocessingShape">
                    <wps:wsp>
                      <wps:cNvSpPr txBox="1"/>
                      <wps:spPr>
                        <a:xfrm>
                          <a:off x="0" y="0"/>
                          <a:ext cx="6354445" cy="1267460"/>
                        </a:xfrm>
                        <a:prstGeom prst="rect">
                          <a:avLst/>
                        </a:prstGeom>
                        <a:noFill/>
                        <a:ln w="6350">
                          <a:noFill/>
                        </a:ln>
                      </wps:spPr>
                      <wps:txbx>
                        <w:txbxContent>
                          <w:p w14:paraId="7968A231" w14:textId="77777777" w:rsidR="00BC02E0" w:rsidRDefault="00BC02E0" w:rsidP="00D2691E">
                            <w:pPr>
                              <w:rPr>
                                <w:rFonts w:ascii="Museo Sans Rounded 500" w:hAnsi="Museo Sans Rounded 500"/>
                                <w:b/>
                                <w:color w:val="FFFFFF" w:themeColor="background1"/>
                                <w:sz w:val="72"/>
                                <w:szCs w:val="72"/>
                              </w:rPr>
                            </w:pPr>
                            <w:proofErr w:type="spellStart"/>
                            <w:r>
                              <w:rPr>
                                <w:rFonts w:ascii="Museo Sans Rounded 500" w:hAnsi="Museo Sans Rounded 500"/>
                                <w:b/>
                                <w:color w:val="FFFFFF" w:themeColor="background1"/>
                                <w:sz w:val="72"/>
                                <w:szCs w:val="72"/>
                              </w:rPr>
                              <w:t>eSmart</w:t>
                            </w:r>
                            <w:proofErr w:type="spellEnd"/>
                            <w:r>
                              <w:rPr>
                                <w:rFonts w:ascii="Museo Sans Rounded 500" w:hAnsi="Museo Sans Rounded 500"/>
                                <w:b/>
                                <w:color w:val="FFFFFF" w:themeColor="background1"/>
                                <w:sz w:val="72"/>
                                <w:szCs w:val="72"/>
                              </w:rPr>
                              <w:t xml:space="preserve"> Schools Framework Outcome Evaluation</w:t>
                            </w:r>
                          </w:p>
                          <w:p w14:paraId="3E233AFF" w14:textId="77777777" w:rsidR="00BC02E0" w:rsidRPr="006534AA" w:rsidRDefault="00BC02E0" w:rsidP="00D2691E">
                            <w:pPr>
                              <w:rPr>
                                <w:rFonts w:ascii="Museo Sans Rounded 500" w:hAnsi="Museo Sans Rounded 500"/>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CFFD8" id="_x0000_t202" coordsize="21600,21600" o:spt="202" path="m,l,21600r21600,l21600,xe">
                <v:stroke joinstyle="miter"/>
                <v:path gradientshapeok="t" o:connecttype="rect"/>
              </v:shapetype>
              <v:shape id="Text Box 3" o:spid="_x0000_s1026" type="#_x0000_t202" style="position:absolute;margin-left:-46.7pt;margin-top:408.05pt;width:500.35pt;height:99.8pt;z-index:2516623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" filled="f" stroked="f" strokeweight=".5pt">
                <v:textbox>
                  <w:txbxContent>
                    <w:p w14:paraId="7968A231" w14:textId="77777777" w:rsidR="00BC02E0" w:rsidRDefault="00BC02E0" w:rsidP="00D2691E">
                      <w:pPr>
                        <w:rPr>
                          <w:rFonts w:ascii="Museo Sans Rounded 500" w:hAnsi="Museo Sans Rounded 500"/>
                          <w:b/>
                          <w:color w:val="FFFFFF" w:themeColor="background1"/>
                          <w:sz w:val="72"/>
                          <w:szCs w:val="72"/>
                        </w:rPr>
                      </w:pPr>
                      <w:proofErr w:type="spellStart"/>
                      <w:r>
                        <w:rPr>
                          <w:rFonts w:ascii="Museo Sans Rounded 500" w:hAnsi="Museo Sans Rounded 500"/>
                          <w:b/>
                          <w:color w:val="FFFFFF" w:themeColor="background1"/>
                          <w:sz w:val="72"/>
                          <w:szCs w:val="72"/>
                        </w:rPr>
                        <w:t>eSmart</w:t>
                      </w:r>
                      <w:proofErr w:type="spellEnd"/>
                      <w:r>
                        <w:rPr>
                          <w:rFonts w:ascii="Museo Sans Rounded 500" w:hAnsi="Museo Sans Rounded 500"/>
                          <w:b/>
                          <w:color w:val="FFFFFF" w:themeColor="background1"/>
                          <w:sz w:val="72"/>
                          <w:szCs w:val="72"/>
                        </w:rPr>
                        <w:t xml:space="preserve"> Schools Framework Outcome Evaluation</w:t>
                      </w:r>
                    </w:p>
                    <w:p w14:paraId="3E233AFF" w14:textId="77777777" w:rsidR="00BC02E0" w:rsidRPr="006534AA" w:rsidRDefault="00BC02E0" w:rsidP="00D2691E">
                      <w:pPr>
                        <w:rPr>
                          <w:rFonts w:ascii="Museo Sans Rounded 500" w:hAnsi="Museo Sans Rounded 500"/>
                          <w:color w:val="FFFFFF" w:themeColor="background1"/>
                          <w:sz w:val="72"/>
                          <w:szCs w:val="72"/>
                        </w:rPr>
                      </w:pPr>
                    </w:p>
                  </w:txbxContent>
                </v:textbox>
                <w10:wrap anchorx="margin"/>
              </v:shape>
            </w:pict>
          </mc:Fallback>
        </mc:AlternateContent>
      </w:r>
      <w:r w:rsidRPr="00D2691E">
        <w:rPr>
          <w:rFonts w:ascii="Museo Sans Rounded 100" w:hAnsi="Museo Sans Rounded 100"/>
          <w:noProof/>
          <w:sz w:val="20"/>
          <w:szCs w:val="20"/>
        </w:rPr>
        <mc:AlternateContent>
          <mc:Choice Requires="wps">
            <w:drawing>
              <wp:anchor distT="0" distB="0" distL="114300" distR="114300" simplePos="0" relativeHeight="251663374" behindDoc="0" locked="0" layoutInCell="1" allowOverlap="1" wp14:anchorId="70E83012" wp14:editId="4693FDA3">
                <wp:simplePos x="0" y="0"/>
                <wp:positionH relativeFrom="margin">
                  <wp:posOffset>-499110</wp:posOffset>
                </wp:positionH>
                <wp:positionV relativeFrom="paragraph">
                  <wp:posOffset>6654165</wp:posOffset>
                </wp:positionV>
                <wp:extent cx="6167120" cy="568960"/>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6167120" cy="568960"/>
                        </a:xfrm>
                        <a:prstGeom prst="rect">
                          <a:avLst/>
                        </a:prstGeom>
                        <a:noFill/>
                        <a:ln w="6350">
                          <a:noFill/>
                        </a:ln>
                      </wps:spPr>
                      <wps:txbx>
                        <w:txbxContent>
                          <w:p w14:paraId="689B1297" w14:textId="6BB31D4D" w:rsidR="00BC02E0" w:rsidRPr="001C752C" w:rsidRDefault="00BC02E0" w:rsidP="00D2691E">
                            <w:pPr>
                              <w:rPr>
                                <w:rFonts w:ascii="Museo Sans Rounded 300" w:hAnsi="Museo Sans Rounded 300"/>
                                <w:color w:val="FFFFFF" w:themeColor="background1"/>
                                <w:sz w:val="48"/>
                                <w:szCs w:val="48"/>
                              </w:rPr>
                            </w:pPr>
                            <w:r>
                              <w:rPr>
                                <w:rFonts w:ascii="Museo Sans Rounded 300" w:hAnsi="Museo Sans Rounded 300"/>
                                <w:color w:val="FFFFFF" w:themeColor="background1"/>
                                <w:sz w:val="48"/>
                                <w:szCs w:val="48"/>
                              </w:rPr>
                              <w:t>Aug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83012" id="Text Box 6" o:spid="_x0000_s1027" type="#_x0000_t202" style="position:absolute;margin-left:-39.3pt;margin-top:523.95pt;width:485.6pt;height:44.8pt;z-index:2516633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" filled="f" stroked="f" strokeweight=".5pt">
                <v:textbox>
                  <w:txbxContent>
                    <w:p w14:paraId="689B1297" w14:textId="6BB31D4D" w:rsidR="00BC02E0" w:rsidRPr="001C752C" w:rsidRDefault="00BC02E0" w:rsidP="00D2691E">
                      <w:pPr>
                        <w:rPr>
                          <w:rFonts w:ascii="Museo Sans Rounded 300" w:hAnsi="Museo Sans Rounded 300"/>
                          <w:color w:val="FFFFFF" w:themeColor="background1"/>
                          <w:sz w:val="48"/>
                          <w:szCs w:val="48"/>
                        </w:rPr>
                      </w:pPr>
                      <w:r>
                        <w:rPr>
                          <w:rFonts w:ascii="Museo Sans Rounded 300" w:hAnsi="Museo Sans Rounded 300"/>
                          <w:color w:val="FFFFFF" w:themeColor="background1"/>
                          <w:sz w:val="48"/>
                          <w:szCs w:val="48"/>
                        </w:rPr>
                        <w:t>Aug 2022</w:t>
                      </w:r>
                    </w:p>
                  </w:txbxContent>
                </v:textbox>
                <w10:wrap anchorx="margin"/>
              </v:shape>
            </w:pict>
          </mc:Fallback>
        </mc:AlternateContent>
      </w:r>
      <w:r>
        <w:rPr>
          <w:noProof/>
          <w:lang w:eastAsia="en-AU"/>
        </w:rPr>
        <w:drawing>
          <wp:anchor distT="0" distB="0" distL="114300" distR="114300" simplePos="0" relativeHeight="251660302" behindDoc="0" locked="0" layoutInCell="1" allowOverlap="1" wp14:anchorId="78899BA7" wp14:editId="33219CD3">
            <wp:simplePos x="0" y="0"/>
            <wp:positionH relativeFrom="margin">
              <wp:posOffset>-619760</wp:posOffset>
            </wp:positionH>
            <wp:positionV relativeFrom="paragraph">
              <wp:posOffset>2635885</wp:posOffset>
            </wp:positionV>
            <wp:extent cx="1509622" cy="923026"/>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9622" cy="923026"/>
                    </a:xfrm>
                    <a:prstGeom prst="rect">
                      <a:avLst/>
                    </a:prstGeom>
                  </pic:spPr>
                </pic:pic>
              </a:graphicData>
            </a:graphic>
            <wp14:sizeRelH relativeFrom="margin">
              <wp14:pctWidth>0</wp14:pctWidth>
            </wp14:sizeRelH>
            <wp14:sizeRelV relativeFrom="margin">
              <wp14:pctHeight>0</wp14:pctHeight>
            </wp14:sizeRelV>
          </wp:anchor>
        </w:drawing>
      </w:r>
      <w:r w:rsidRPr="00D2691E">
        <w:rPr>
          <w:rFonts w:ascii="Museo Sans Rounded 100" w:hAnsi="Museo Sans Rounded 100"/>
          <w:noProof/>
          <w:sz w:val="20"/>
          <w:szCs w:val="20"/>
        </w:rPr>
        <w:drawing>
          <wp:anchor distT="0" distB="0" distL="114300" distR="114300" simplePos="0" relativeHeight="251664398" behindDoc="1" locked="0" layoutInCell="1" allowOverlap="1" wp14:anchorId="2332455D" wp14:editId="2B8A1701">
            <wp:simplePos x="0" y="0"/>
            <wp:positionH relativeFrom="page">
              <wp:posOffset>0</wp:posOffset>
            </wp:positionH>
            <wp:positionV relativeFrom="paragraph">
              <wp:posOffset>3809365</wp:posOffset>
            </wp:positionV>
            <wp:extent cx="7886700" cy="7183755"/>
            <wp:effectExtent l="0" t="0" r="0" b="0"/>
            <wp:wrapNone/>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886700" cy="718375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2" w:name="_Toc643966753" w:displacedByCustomXml="next"/>
    <w:sdt>
      <w:sdtPr>
        <w:rPr>
          <w:rFonts w:asciiTheme="minorHAnsi" w:eastAsiaTheme="minorHAnsi" w:hAnsiTheme="minorHAnsi" w:cstheme="minorBidi"/>
          <w:color w:val="auto"/>
          <w:sz w:val="24"/>
          <w:szCs w:val="24"/>
        </w:rPr>
        <w:id w:val="1542304961"/>
        <w:docPartObj>
          <w:docPartGallery w:val="Table of Contents"/>
          <w:docPartUnique/>
        </w:docPartObj>
      </w:sdtPr>
      <w:sdtEndPr/>
      <w:sdtContent>
        <w:p w14:paraId="1D86A171" w14:textId="2E2758CB" w:rsidR="00B21728" w:rsidRDefault="00B21728" w:rsidP="00740F1F">
          <w:pPr>
            <w:pStyle w:val="Heading1"/>
          </w:pPr>
          <w:r>
            <w:t>Contents</w:t>
          </w:r>
          <w:bookmarkEnd w:id="2"/>
        </w:p>
        <w:p w14:paraId="6B4CD206" w14:textId="51CADF27" w:rsidR="00740F1F" w:rsidRDefault="00EF63E0" w:rsidP="0439CF1E">
          <w:pPr>
            <w:pStyle w:val="TOC1"/>
            <w:tabs>
              <w:tab w:val="clear" w:pos="9010"/>
              <w:tab w:val="right" w:leader="dot" w:pos="9015"/>
            </w:tabs>
            <w:rPr>
              <w:rStyle w:val="Hyperlink"/>
              <w:noProof/>
              <w:lang w:eastAsia="en-AU"/>
            </w:rPr>
          </w:pPr>
          <w:r>
            <w:fldChar w:fldCharType="begin"/>
          </w:r>
          <w:r w:rsidR="00B21728">
            <w:instrText>TOC \o "1-3" \h \z \u</w:instrText>
          </w:r>
          <w:r>
            <w:fldChar w:fldCharType="separate"/>
          </w:r>
          <w:hyperlink w:anchor="_Toc643966753">
            <w:r w:rsidR="0439CF1E" w:rsidRPr="0439CF1E">
              <w:rPr>
                <w:rStyle w:val="Hyperlink"/>
              </w:rPr>
              <w:t>Contents</w:t>
            </w:r>
            <w:r w:rsidR="00B21728">
              <w:tab/>
            </w:r>
            <w:r w:rsidR="00B21728">
              <w:fldChar w:fldCharType="begin"/>
            </w:r>
            <w:r w:rsidR="00B21728">
              <w:instrText>PAGEREF _Toc643966753 \h</w:instrText>
            </w:r>
            <w:r w:rsidR="00B21728">
              <w:fldChar w:fldCharType="separate"/>
            </w:r>
            <w:r w:rsidR="0439CF1E" w:rsidRPr="0439CF1E">
              <w:rPr>
                <w:rStyle w:val="Hyperlink"/>
              </w:rPr>
              <w:t>1</w:t>
            </w:r>
            <w:r w:rsidR="00B21728">
              <w:fldChar w:fldCharType="end"/>
            </w:r>
          </w:hyperlink>
        </w:p>
        <w:p w14:paraId="7D222870" w14:textId="44335547" w:rsidR="00740F1F" w:rsidRDefault="00AA28C5" w:rsidP="0439CF1E">
          <w:pPr>
            <w:pStyle w:val="TOC1"/>
            <w:tabs>
              <w:tab w:val="clear" w:pos="9010"/>
              <w:tab w:val="right" w:leader="dot" w:pos="9015"/>
            </w:tabs>
            <w:rPr>
              <w:rStyle w:val="Hyperlink"/>
              <w:noProof/>
              <w:lang w:eastAsia="en-AU"/>
            </w:rPr>
          </w:pPr>
          <w:hyperlink w:anchor="_Toc1301118081">
            <w:r w:rsidR="0439CF1E" w:rsidRPr="0439CF1E">
              <w:rPr>
                <w:rStyle w:val="Hyperlink"/>
              </w:rPr>
              <w:t>List of Tables</w:t>
            </w:r>
            <w:r w:rsidR="00EF63E0">
              <w:tab/>
            </w:r>
            <w:r w:rsidR="00EF63E0">
              <w:fldChar w:fldCharType="begin"/>
            </w:r>
            <w:r w:rsidR="00EF63E0">
              <w:instrText>PAGEREF _Toc1301118081 \h</w:instrText>
            </w:r>
            <w:r w:rsidR="00EF63E0">
              <w:fldChar w:fldCharType="separate"/>
            </w:r>
            <w:r w:rsidR="0439CF1E" w:rsidRPr="0439CF1E">
              <w:rPr>
                <w:rStyle w:val="Hyperlink"/>
              </w:rPr>
              <w:t>2</w:t>
            </w:r>
            <w:r w:rsidR="00EF63E0">
              <w:fldChar w:fldCharType="end"/>
            </w:r>
          </w:hyperlink>
        </w:p>
        <w:p w14:paraId="22763F0F" w14:textId="48C21125" w:rsidR="00740F1F" w:rsidRDefault="00AA28C5" w:rsidP="0439CF1E">
          <w:pPr>
            <w:pStyle w:val="TOC1"/>
            <w:tabs>
              <w:tab w:val="clear" w:pos="9010"/>
              <w:tab w:val="right" w:leader="dot" w:pos="9015"/>
            </w:tabs>
            <w:rPr>
              <w:rStyle w:val="Hyperlink"/>
              <w:noProof/>
              <w:lang w:eastAsia="en-AU"/>
            </w:rPr>
          </w:pPr>
          <w:hyperlink w:anchor="_Toc2002504988">
            <w:r w:rsidR="0439CF1E" w:rsidRPr="0439CF1E">
              <w:rPr>
                <w:rStyle w:val="Hyperlink"/>
              </w:rPr>
              <w:t>Acknowledgements</w:t>
            </w:r>
            <w:r w:rsidR="00EF63E0">
              <w:tab/>
            </w:r>
            <w:r w:rsidR="00EF63E0">
              <w:fldChar w:fldCharType="begin"/>
            </w:r>
            <w:r w:rsidR="00EF63E0">
              <w:instrText>PAGEREF _Toc2002504988 \h</w:instrText>
            </w:r>
            <w:r w:rsidR="00EF63E0">
              <w:fldChar w:fldCharType="separate"/>
            </w:r>
            <w:r w:rsidR="0439CF1E" w:rsidRPr="0439CF1E">
              <w:rPr>
                <w:rStyle w:val="Hyperlink"/>
              </w:rPr>
              <w:t>2</w:t>
            </w:r>
            <w:r w:rsidR="00EF63E0">
              <w:fldChar w:fldCharType="end"/>
            </w:r>
          </w:hyperlink>
        </w:p>
        <w:p w14:paraId="2D5DEB5B" w14:textId="7E0762FC" w:rsidR="00740F1F" w:rsidRDefault="00AA28C5" w:rsidP="0439CF1E">
          <w:pPr>
            <w:pStyle w:val="TOC1"/>
            <w:tabs>
              <w:tab w:val="clear" w:pos="9010"/>
              <w:tab w:val="right" w:leader="dot" w:pos="9015"/>
            </w:tabs>
            <w:rPr>
              <w:rStyle w:val="Hyperlink"/>
              <w:noProof/>
              <w:lang w:eastAsia="en-AU"/>
            </w:rPr>
          </w:pPr>
          <w:hyperlink w:anchor="_Toc208906511">
            <w:r w:rsidR="0439CF1E" w:rsidRPr="0439CF1E">
              <w:rPr>
                <w:rStyle w:val="Hyperlink"/>
              </w:rPr>
              <w:t>Executive Summary</w:t>
            </w:r>
            <w:r w:rsidR="00EF63E0">
              <w:tab/>
            </w:r>
            <w:r w:rsidR="00EF63E0">
              <w:fldChar w:fldCharType="begin"/>
            </w:r>
            <w:r w:rsidR="00EF63E0">
              <w:instrText>PAGEREF _Toc208906511 \h</w:instrText>
            </w:r>
            <w:r w:rsidR="00EF63E0">
              <w:fldChar w:fldCharType="separate"/>
            </w:r>
            <w:r w:rsidR="0439CF1E" w:rsidRPr="0439CF1E">
              <w:rPr>
                <w:rStyle w:val="Hyperlink"/>
              </w:rPr>
              <w:t>3</w:t>
            </w:r>
            <w:r w:rsidR="00EF63E0">
              <w:fldChar w:fldCharType="end"/>
            </w:r>
          </w:hyperlink>
        </w:p>
        <w:p w14:paraId="071AD1C9" w14:textId="28A3CB09" w:rsidR="00740F1F" w:rsidRDefault="00AA28C5" w:rsidP="0439CF1E">
          <w:pPr>
            <w:pStyle w:val="TOC1"/>
            <w:tabs>
              <w:tab w:val="clear" w:pos="9010"/>
              <w:tab w:val="right" w:leader="dot" w:pos="9015"/>
            </w:tabs>
            <w:rPr>
              <w:rStyle w:val="Hyperlink"/>
              <w:noProof/>
              <w:lang w:eastAsia="en-AU"/>
            </w:rPr>
          </w:pPr>
          <w:hyperlink w:anchor="_Toc560653645">
            <w:r w:rsidR="0439CF1E" w:rsidRPr="0439CF1E">
              <w:rPr>
                <w:rStyle w:val="Hyperlink"/>
              </w:rPr>
              <w:t>Background</w:t>
            </w:r>
            <w:r w:rsidR="00EF63E0">
              <w:tab/>
            </w:r>
            <w:r w:rsidR="00EF63E0">
              <w:fldChar w:fldCharType="begin"/>
            </w:r>
            <w:r w:rsidR="00EF63E0">
              <w:instrText>PAGEREF _Toc560653645 \h</w:instrText>
            </w:r>
            <w:r w:rsidR="00EF63E0">
              <w:fldChar w:fldCharType="separate"/>
            </w:r>
            <w:r w:rsidR="0439CF1E" w:rsidRPr="0439CF1E">
              <w:rPr>
                <w:rStyle w:val="Hyperlink"/>
              </w:rPr>
              <w:t>4</w:t>
            </w:r>
            <w:r w:rsidR="00EF63E0">
              <w:fldChar w:fldCharType="end"/>
            </w:r>
          </w:hyperlink>
        </w:p>
        <w:p w14:paraId="2AEEC9B0" w14:textId="6418F486" w:rsidR="00740F1F" w:rsidRDefault="00AA28C5" w:rsidP="0439CF1E">
          <w:pPr>
            <w:pStyle w:val="TOC1"/>
            <w:tabs>
              <w:tab w:val="clear" w:pos="9010"/>
              <w:tab w:val="right" w:leader="dot" w:pos="9015"/>
            </w:tabs>
            <w:rPr>
              <w:rStyle w:val="Hyperlink"/>
              <w:noProof/>
              <w:lang w:eastAsia="en-AU"/>
            </w:rPr>
          </w:pPr>
          <w:hyperlink w:anchor="_Toc138989506">
            <w:r w:rsidR="0439CF1E" w:rsidRPr="0439CF1E">
              <w:rPr>
                <w:rStyle w:val="Hyperlink"/>
              </w:rPr>
              <w:t>Aim</w:t>
            </w:r>
            <w:r w:rsidR="00EF63E0">
              <w:tab/>
            </w:r>
            <w:r w:rsidR="00EF63E0">
              <w:fldChar w:fldCharType="begin"/>
            </w:r>
            <w:r w:rsidR="00EF63E0">
              <w:instrText>PAGEREF _Toc138989506 \h</w:instrText>
            </w:r>
            <w:r w:rsidR="00EF63E0">
              <w:fldChar w:fldCharType="separate"/>
            </w:r>
            <w:r w:rsidR="0439CF1E" w:rsidRPr="0439CF1E">
              <w:rPr>
                <w:rStyle w:val="Hyperlink"/>
              </w:rPr>
              <w:t>5</w:t>
            </w:r>
            <w:r w:rsidR="00EF63E0">
              <w:fldChar w:fldCharType="end"/>
            </w:r>
          </w:hyperlink>
        </w:p>
        <w:p w14:paraId="25BC2B39" w14:textId="2D3ED71D" w:rsidR="00740F1F" w:rsidRDefault="00AA28C5" w:rsidP="0439CF1E">
          <w:pPr>
            <w:pStyle w:val="TOC1"/>
            <w:tabs>
              <w:tab w:val="clear" w:pos="9010"/>
              <w:tab w:val="right" w:leader="dot" w:pos="9015"/>
            </w:tabs>
            <w:rPr>
              <w:rStyle w:val="Hyperlink"/>
              <w:noProof/>
              <w:lang w:eastAsia="en-AU"/>
            </w:rPr>
          </w:pPr>
          <w:hyperlink w:anchor="_Toc1932073800">
            <w:r w:rsidR="0439CF1E" w:rsidRPr="0439CF1E">
              <w:rPr>
                <w:rStyle w:val="Hyperlink"/>
              </w:rPr>
              <w:t>Methodology</w:t>
            </w:r>
            <w:r w:rsidR="00EF63E0">
              <w:tab/>
            </w:r>
            <w:r w:rsidR="00EF63E0">
              <w:fldChar w:fldCharType="begin"/>
            </w:r>
            <w:r w:rsidR="00EF63E0">
              <w:instrText>PAGEREF _Toc1932073800 \h</w:instrText>
            </w:r>
            <w:r w:rsidR="00EF63E0">
              <w:fldChar w:fldCharType="separate"/>
            </w:r>
            <w:r w:rsidR="0439CF1E" w:rsidRPr="0439CF1E">
              <w:rPr>
                <w:rStyle w:val="Hyperlink"/>
              </w:rPr>
              <w:t>5</w:t>
            </w:r>
            <w:r w:rsidR="00EF63E0">
              <w:fldChar w:fldCharType="end"/>
            </w:r>
          </w:hyperlink>
        </w:p>
        <w:p w14:paraId="3ED2EBB8" w14:textId="2F9199EC" w:rsidR="00740F1F" w:rsidRDefault="00AA28C5" w:rsidP="0439CF1E">
          <w:pPr>
            <w:pStyle w:val="TOC2"/>
            <w:tabs>
              <w:tab w:val="right" w:leader="dot" w:pos="9015"/>
            </w:tabs>
            <w:rPr>
              <w:rStyle w:val="Hyperlink"/>
              <w:noProof/>
              <w:lang w:eastAsia="en-AU"/>
            </w:rPr>
          </w:pPr>
          <w:hyperlink w:anchor="_Toc1829951817">
            <w:r w:rsidR="0439CF1E" w:rsidRPr="0439CF1E">
              <w:rPr>
                <w:rStyle w:val="Hyperlink"/>
              </w:rPr>
              <w:t>Demographics of schools participating in the self-assessment tool: 2021 &amp; 2022</w:t>
            </w:r>
            <w:r w:rsidR="00EF63E0">
              <w:tab/>
            </w:r>
            <w:r w:rsidR="00EF63E0">
              <w:fldChar w:fldCharType="begin"/>
            </w:r>
            <w:r w:rsidR="00EF63E0">
              <w:instrText>PAGEREF _Toc1829951817 \h</w:instrText>
            </w:r>
            <w:r w:rsidR="00EF63E0">
              <w:fldChar w:fldCharType="separate"/>
            </w:r>
            <w:r w:rsidR="0439CF1E" w:rsidRPr="0439CF1E">
              <w:rPr>
                <w:rStyle w:val="Hyperlink"/>
              </w:rPr>
              <w:t>5</w:t>
            </w:r>
            <w:r w:rsidR="00EF63E0">
              <w:fldChar w:fldCharType="end"/>
            </w:r>
          </w:hyperlink>
        </w:p>
        <w:p w14:paraId="3CA9CCA8" w14:textId="37F5C24A" w:rsidR="00740F1F" w:rsidRDefault="00AA28C5" w:rsidP="0439CF1E">
          <w:pPr>
            <w:pStyle w:val="TOC1"/>
            <w:tabs>
              <w:tab w:val="clear" w:pos="9010"/>
              <w:tab w:val="right" w:leader="dot" w:pos="9015"/>
            </w:tabs>
            <w:rPr>
              <w:rStyle w:val="Hyperlink"/>
              <w:noProof/>
              <w:lang w:eastAsia="en-AU"/>
            </w:rPr>
          </w:pPr>
          <w:hyperlink w:anchor="_Toc406340672">
            <w:r w:rsidR="0439CF1E" w:rsidRPr="0439CF1E">
              <w:rPr>
                <w:rStyle w:val="Hyperlink"/>
              </w:rPr>
              <w:t>Results</w:t>
            </w:r>
            <w:r w:rsidR="00EF63E0">
              <w:tab/>
            </w:r>
            <w:r w:rsidR="00EF63E0">
              <w:fldChar w:fldCharType="begin"/>
            </w:r>
            <w:r w:rsidR="00EF63E0">
              <w:instrText>PAGEREF _Toc406340672 \h</w:instrText>
            </w:r>
            <w:r w:rsidR="00EF63E0">
              <w:fldChar w:fldCharType="separate"/>
            </w:r>
            <w:r w:rsidR="0439CF1E" w:rsidRPr="0439CF1E">
              <w:rPr>
                <w:rStyle w:val="Hyperlink"/>
              </w:rPr>
              <w:t>5</w:t>
            </w:r>
            <w:r w:rsidR="00EF63E0">
              <w:fldChar w:fldCharType="end"/>
            </w:r>
          </w:hyperlink>
        </w:p>
        <w:p w14:paraId="591D2890" w14:textId="23B51ED6" w:rsidR="00740F1F" w:rsidRDefault="00AA28C5" w:rsidP="0439CF1E">
          <w:pPr>
            <w:pStyle w:val="TOC3"/>
            <w:tabs>
              <w:tab w:val="right" w:leader="dot" w:pos="9015"/>
            </w:tabs>
            <w:rPr>
              <w:rStyle w:val="Hyperlink"/>
              <w:noProof/>
              <w:lang w:eastAsia="en-AU"/>
            </w:rPr>
          </w:pPr>
          <w:hyperlink w:anchor="_Toc332164162">
            <w:r w:rsidR="0439CF1E" w:rsidRPr="0439CF1E">
              <w:rPr>
                <w:rStyle w:val="Hyperlink"/>
              </w:rPr>
              <w:t>Part A Results</w:t>
            </w:r>
            <w:r w:rsidR="00EF63E0">
              <w:tab/>
            </w:r>
            <w:r w:rsidR="00EF63E0">
              <w:fldChar w:fldCharType="begin"/>
            </w:r>
            <w:r w:rsidR="00EF63E0">
              <w:instrText>PAGEREF _Toc332164162 \h</w:instrText>
            </w:r>
            <w:r w:rsidR="00EF63E0">
              <w:fldChar w:fldCharType="separate"/>
            </w:r>
            <w:r w:rsidR="0439CF1E" w:rsidRPr="0439CF1E">
              <w:rPr>
                <w:rStyle w:val="Hyperlink"/>
              </w:rPr>
              <w:t>5</w:t>
            </w:r>
            <w:r w:rsidR="00EF63E0">
              <w:fldChar w:fldCharType="end"/>
            </w:r>
          </w:hyperlink>
        </w:p>
        <w:p w14:paraId="4EAA0CDB" w14:textId="6994842C" w:rsidR="00740F1F" w:rsidRDefault="00AA28C5" w:rsidP="0439CF1E">
          <w:pPr>
            <w:pStyle w:val="TOC3"/>
            <w:tabs>
              <w:tab w:val="right" w:leader="dot" w:pos="9015"/>
            </w:tabs>
            <w:rPr>
              <w:rStyle w:val="Hyperlink"/>
              <w:noProof/>
              <w:lang w:eastAsia="en-AU"/>
            </w:rPr>
          </w:pPr>
          <w:hyperlink w:anchor="_Toc645076346">
            <w:r w:rsidR="0439CF1E" w:rsidRPr="0439CF1E">
              <w:rPr>
                <w:rStyle w:val="Hyperlink"/>
              </w:rPr>
              <w:t>Part B Results</w:t>
            </w:r>
            <w:r w:rsidR="00EF63E0">
              <w:tab/>
            </w:r>
            <w:r w:rsidR="00EF63E0">
              <w:fldChar w:fldCharType="begin"/>
            </w:r>
            <w:r w:rsidR="00EF63E0">
              <w:instrText>PAGEREF _Toc645076346 \h</w:instrText>
            </w:r>
            <w:r w:rsidR="00EF63E0">
              <w:fldChar w:fldCharType="separate"/>
            </w:r>
            <w:r w:rsidR="0439CF1E" w:rsidRPr="0439CF1E">
              <w:rPr>
                <w:rStyle w:val="Hyperlink"/>
              </w:rPr>
              <w:t>8</w:t>
            </w:r>
            <w:r w:rsidR="00EF63E0">
              <w:fldChar w:fldCharType="end"/>
            </w:r>
          </w:hyperlink>
        </w:p>
        <w:p w14:paraId="6CBC00A7" w14:textId="20D10B5D" w:rsidR="00740F1F" w:rsidRDefault="00AA28C5" w:rsidP="0439CF1E">
          <w:pPr>
            <w:pStyle w:val="TOC2"/>
            <w:tabs>
              <w:tab w:val="right" w:leader="dot" w:pos="9015"/>
            </w:tabs>
            <w:rPr>
              <w:rStyle w:val="Hyperlink"/>
              <w:noProof/>
              <w:lang w:eastAsia="en-AU"/>
            </w:rPr>
          </w:pPr>
          <w:hyperlink w:anchor="_Toc1660182061">
            <w:r w:rsidR="0439CF1E" w:rsidRPr="0439CF1E">
              <w:rPr>
                <w:rStyle w:val="Hyperlink"/>
              </w:rPr>
              <w:t>Summary – quantitative results</w:t>
            </w:r>
            <w:r w:rsidR="00EF63E0">
              <w:tab/>
            </w:r>
            <w:r w:rsidR="00EF63E0">
              <w:fldChar w:fldCharType="begin"/>
            </w:r>
            <w:r w:rsidR="00EF63E0">
              <w:instrText>PAGEREF _Toc1660182061 \h</w:instrText>
            </w:r>
            <w:r w:rsidR="00EF63E0">
              <w:fldChar w:fldCharType="separate"/>
            </w:r>
            <w:r w:rsidR="0439CF1E" w:rsidRPr="0439CF1E">
              <w:rPr>
                <w:rStyle w:val="Hyperlink"/>
              </w:rPr>
              <w:t>11</w:t>
            </w:r>
            <w:r w:rsidR="00EF63E0">
              <w:fldChar w:fldCharType="end"/>
            </w:r>
          </w:hyperlink>
        </w:p>
        <w:p w14:paraId="0371F15F" w14:textId="04187880" w:rsidR="00740F1F" w:rsidRDefault="00AA28C5" w:rsidP="0439CF1E">
          <w:pPr>
            <w:pStyle w:val="TOC1"/>
            <w:tabs>
              <w:tab w:val="clear" w:pos="9010"/>
              <w:tab w:val="right" w:leader="dot" w:pos="9015"/>
            </w:tabs>
            <w:rPr>
              <w:rStyle w:val="Hyperlink"/>
              <w:noProof/>
              <w:lang w:eastAsia="en-AU"/>
            </w:rPr>
          </w:pPr>
          <w:hyperlink w:anchor="_Toc2050346526">
            <w:r w:rsidR="0439CF1E" w:rsidRPr="0439CF1E">
              <w:rPr>
                <w:rStyle w:val="Hyperlink"/>
              </w:rPr>
              <w:t>Discussion</w:t>
            </w:r>
            <w:r w:rsidR="00EF63E0">
              <w:tab/>
            </w:r>
            <w:r w:rsidR="00EF63E0">
              <w:fldChar w:fldCharType="begin"/>
            </w:r>
            <w:r w:rsidR="00EF63E0">
              <w:instrText>PAGEREF _Toc2050346526 \h</w:instrText>
            </w:r>
            <w:r w:rsidR="00EF63E0">
              <w:fldChar w:fldCharType="separate"/>
            </w:r>
            <w:r w:rsidR="0439CF1E" w:rsidRPr="0439CF1E">
              <w:rPr>
                <w:rStyle w:val="Hyperlink"/>
              </w:rPr>
              <w:t>11</w:t>
            </w:r>
            <w:r w:rsidR="00EF63E0">
              <w:fldChar w:fldCharType="end"/>
            </w:r>
          </w:hyperlink>
        </w:p>
        <w:p w14:paraId="45456FCD" w14:textId="2F578482" w:rsidR="00740F1F" w:rsidRDefault="00AA28C5" w:rsidP="0439CF1E">
          <w:pPr>
            <w:pStyle w:val="TOC1"/>
            <w:tabs>
              <w:tab w:val="clear" w:pos="9010"/>
              <w:tab w:val="right" w:leader="dot" w:pos="9015"/>
            </w:tabs>
            <w:rPr>
              <w:rStyle w:val="Hyperlink"/>
              <w:noProof/>
              <w:lang w:eastAsia="en-AU"/>
            </w:rPr>
          </w:pPr>
          <w:hyperlink w:anchor="_Toc792291445">
            <w:r w:rsidR="0439CF1E" w:rsidRPr="0439CF1E">
              <w:rPr>
                <w:rStyle w:val="Hyperlink"/>
              </w:rPr>
              <w:t>Conclusion</w:t>
            </w:r>
            <w:r w:rsidR="00EF63E0">
              <w:tab/>
            </w:r>
            <w:r w:rsidR="00EF63E0">
              <w:fldChar w:fldCharType="begin"/>
            </w:r>
            <w:r w:rsidR="00EF63E0">
              <w:instrText>PAGEREF _Toc792291445 \h</w:instrText>
            </w:r>
            <w:r w:rsidR="00EF63E0">
              <w:fldChar w:fldCharType="separate"/>
            </w:r>
            <w:r w:rsidR="0439CF1E" w:rsidRPr="0439CF1E">
              <w:rPr>
                <w:rStyle w:val="Hyperlink"/>
              </w:rPr>
              <w:t>12</w:t>
            </w:r>
            <w:r w:rsidR="00EF63E0">
              <w:fldChar w:fldCharType="end"/>
            </w:r>
          </w:hyperlink>
        </w:p>
        <w:p w14:paraId="13DEDE59" w14:textId="78765E90" w:rsidR="00740F1F" w:rsidRDefault="00AA28C5" w:rsidP="0439CF1E">
          <w:pPr>
            <w:pStyle w:val="TOC1"/>
            <w:tabs>
              <w:tab w:val="clear" w:pos="9010"/>
              <w:tab w:val="right" w:leader="dot" w:pos="9015"/>
            </w:tabs>
            <w:rPr>
              <w:rStyle w:val="Hyperlink"/>
              <w:noProof/>
              <w:lang w:eastAsia="en-AU"/>
            </w:rPr>
          </w:pPr>
          <w:hyperlink w:anchor="_Toc1020165621">
            <w:r w:rsidR="0439CF1E" w:rsidRPr="0439CF1E">
              <w:rPr>
                <w:rStyle w:val="Hyperlink"/>
              </w:rPr>
              <w:t>References</w:t>
            </w:r>
            <w:r w:rsidR="00EF63E0">
              <w:tab/>
            </w:r>
            <w:r w:rsidR="00EF63E0">
              <w:fldChar w:fldCharType="begin"/>
            </w:r>
            <w:r w:rsidR="00EF63E0">
              <w:instrText>PAGEREF _Toc1020165621 \h</w:instrText>
            </w:r>
            <w:r w:rsidR="00EF63E0">
              <w:fldChar w:fldCharType="separate"/>
            </w:r>
            <w:r w:rsidR="0439CF1E" w:rsidRPr="0439CF1E">
              <w:rPr>
                <w:rStyle w:val="Hyperlink"/>
              </w:rPr>
              <w:t>12</w:t>
            </w:r>
            <w:r w:rsidR="00EF63E0">
              <w:fldChar w:fldCharType="end"/>
            </w:r>
          </w:hyperlink>
        </w:p>
        <w:p w14:paraId="6804ABC2" w14:textId="3C5F5166" w:rsidR="00740F1F" w:rsidRDefault="00AA28C5" w:rsidP="0439CF1E">
          <w:pPr>
            <w:pStyle w:val="TOC1"/>
            <w:tabs>
              <w:tab w:val="clear" w:pos="9010"/>
              <w:tab w:val="right" w:leader="dot" w:pos="9015"/>
            </w:tabs>
            <w:rPr>
              <w:rStyle w:val="Hyperlink"/>
              <w:noProof/>
              <w:lang w:eastAsia="en-AU"/>
            </w:rPr>
          </w:pPr>
          <w:hyperlink w:anchor="_Toc326359548">
            <w:r w:rsidR="0439CF1E" w:rsidRPr="0439CF1E">
              <w:rPr>
                <w:rStyle w:val="Hyperlink"/>
              </w:rPr>
              <w:t>Appendices</w:t>
            </w:r>
            <w:r w:rsidR="00EF63E0">
              <w:tab/>
            </w:r>
            <w:r w:rsidR="00EF63E0">
              <w:fldChar w:fldCharType="begin"/>
            </w:r>
            <w:r w:rsidR="00EF63E0">
              <w:instrText>PAGEREF _Toc326359548 \h</w:instrText>
            </w:r>
            <w:r w:rsidR="00EF63E0">
              <w:fldChar w:fldCharType="separate"/>
            </w:r>
            <w:r w:rsidR="0439CF1E" w:rsidRPr="0439CF1E">
              <w:rPr>
                <w:rStyle w:val="Hyperlink"/>
              </w:rPr>
              <w:t>12</w:t>
            </w:r>
            <w:r w:rsidR="00EF63E0">
              <w:fldChar w:fldCharType="end"/>
            </w:r>
          </w:hyperlink>
          <w:r w:rsidR="00EF63E0">
            <w:fldChar w:fldCharType="end"/>
          </w:r>
        </w:p>
      </w:sdtContent>
    </w:sdt>
    <w:p w14:paraId="50EC2153" w14:textId="6AE5134E" w:rsidR="00B21728" w:rsidRDefault="00B21728"/>
    <w:p w14:paraId="0CA5644A" w14:textId="5030EA6A" w:rsidR="00CC24E6" w:rsidRDefault="00A130C5" w:rsidP="00740F1F">
      <w:pPr>
        <w:pStyle w:val="Heading1"/>
      </w:pPr>
      <w:bookmarkStart w:id="3" w:name="_Toc1301118081"/>
      <w:r>
        <w:t>List of Tables</w:t>
      </w:r>
      <w:bookmarkEnd w:id="3"/>
    </w:p>
    <w:p w14:paraId="7F9DBF18" w14:textId="130FC2F4" w:rsidR="00AD6D59" w:rsidRPr="00AD6D59" w:rsidRDefault="00851D1D" w:rsidP="00AD6D59">
      <w:pPr>
        <w:rPr>
          <w:lang w:val="en-US"/>
        </w:rPr>
      </w:pPr>
      <w:r>
        <w:rPr>
          <w:lang w:val="en-US"/>
        </w:rPr>
        <w:fldChar w:fldCharType="begin"/>
      </w:r>
      <w:r>
        <w:rPr>
          <w:lang w:val="en-US"/>
        </w:rPr>
        <w:instrText xml:space="preserve"> TOC \h \z \c "Table" </w:instrText>
      </w:r>
      <w:r>
        <w:rPr>
          <w:lang w:val="en-US"/>
        </w:rPr>
        <w:fldChar w:fldCharType="separate"/>
      </w:r>
      <w:r w:rsidR="00740F1F">
        <w:rPr>
          <w:b/>
          <w:bCs/>
          <w:noProof/>
          <w:lang w:val="en-US"/>
        </w:rPr>
        <w:t>No table of figures entries found.</w:t>
      </w:r>
      <w:r>
        <w:rPr>
          <w:lang w:val="en-US"/>
        </w:rPr>
        <w:fldChar w:fldCharType="end"/>
      </w:r>
    </w:p>
    <w:p w14:paraId="01FE21C7" w14:textId="14D3922E" w:rsidR="00A130C5" w:rsidRDefault="00A130C5" w:rsidP="00A130C5">
      <w:pPr>
        <w:pStyle w:val="TOCHeading"/>
      </w:pPr>
      <w:r>
        <w:t>List of Figures</w:t>
      </w:r>
    </w:p>
    <w:p w14:paraId="68444594" w14:textId="71C4DC82" w:rsidR="00740F1F" w:rsidRDefault="00851D1D">
      <w:pPr>
        <w:pStyle w:val="TableofFigures"/>
        <w:tabs>
          <w:tab w:val="right" w:leader="dot" w:pos="9010"/>
        </w:tabs>
        <w:rPr>
          <w:rFonts w:eastAsiaTheme="minorEastAsia"/>
          <w:noProof/>
          <w:sz w:val="22"/>
          <w:szCs w:val="22"/>
          <w:lang w:eastAsia="en-AU"/>
        </w:rPr>
      </w:pPr>
      <w:r w:rsidRPr="00917F84">
        <w:rPr>
          <w:lang w:val="en-US"/>
        </w:rPr>
        <w:fldChar w:fldCharType="begin"/>
      </w:r>
      <w:r w:rsidRPr="00917F84">
        <w:rPr>
          <w:lang w:val="en-US"/>
        </w:rPr>
        <w:instrText xml:space="preserve"> TOC \h \z \c "Figure" </w:instrText>
      </w:r>
      <w:r w:rsidRPr="00917F84">
        <w:rPr>
          <w:lang w:val="en-US"/>
        </w:rPr>
        <w:fldChar w:fldCharType="separate"/>
      </w:r>
      <w:hyperlink w:anchor="_Toc107584819" w:history="1">
        <w:r w:rsidR="00740F1F" w:rsidRPr="00B6327B">
          <w:rPr>
            <w:rStyle w:val="Hyperlink"/>
            <w:noProof/>
          </w:rPr>
          <w:t>Figure 1. Participants by school sector</w:t>
        </w:r>
        <w:r w:rsidR="00740F1F">
          <w:rPr>
            <w:noProof/>
            <w:webHidden/>
          </w:rPr>
          <w:tab/>
        </w:r>
        <w:r w:rsidR="00740F1F">
          <w:rPr>
            <w:noProof/>
            <w:webHidden/>
          </w:rPr>
          <w:fldChar w:fldCharType="begin"/>
        </w:r>
        <w:r w:rsidR="00740F1F">
          <w:rPr>
            <w:noProof/>
            <w:webHidden/>
          </w:rPr>
          <w:instrText xml:space="preserve"> PAGEREF _Toc107584819 \h </w:instrText>
        </w:r>
        <w:r w:rsidR="00740F1F">
          <w:rPr>
            <w:noProof/>
            <w:webHidden/>
          </w:rPr>
        </w:r>
        <w:r w:rsidR="00740F1F">
          <w:rPr>
            <w:noProof/>
            <w:webHidden/>
          </w:rPr>
          <w:fldChar w:fldCharType="separate"/>
        </w:r>
        <w:r w:rsidR="00740F1F">
          <w:rPr>
            <w:noProof/>
            <w:webHidden/>
          </w:rPr>
          <w:t>4</w:t>
        </w:r>
        <w:r w:rsidR="00740F1F">
          <w:rPr>
            <w:noProof/>
            <w:webHidden/>
          </w:rPr>
          <w:fldChar w:fldCharType="end"/>
        </w:r>
      </w:hyperlink>
    </w:p>
    <w:p w14:paraId="3D14B7B4" w14:textId="1E2E2EF0" w:rsidR="00A5030F" w:rsidRPr="0013574D" w:rsidRDefault="00851D1D">
      <w:r w:rsidRPr="00917F84">
        <w:rPr>
          <w:lang w:val="en-US"/>
        </w:rPr>
        <w:fldChar w:fldCharType="end"/>
      </w:r>
      <w:bookmarkStart w:id="4" w:name="_Toc80267468"/>
      <w:r w:rsidR="00A5030F">
        <w:br w:type="page"/>
      </w:r>
    </w:p>
    <w:p w14:paraId="7CD7E906" w14:textId="5EDC1B6B" w:rsidR="00C741A2" w:rsidRDefault="00C741A2" w:rsidP="00A5030F">
      <w:pPr>
        <w:pStyle w:val="Heading1"/>
      </w:pPr>
      <w:bookmarkStart w:id="5" w:name="_Toc2002504988"/>
      <w:r>
        <w:lastRenderedPageBreak/>
        <w:t>Acknowledgements</w:t>
      </w:r>
      <w:bookmarkEnd w:id="5"/>
    </w:p>
    <w:p w14:paraId="0213834B" w14:textId="77777777" w:rsidR="00C741A2" w:rsidRDefault="00C741A2" w:rsidP="00C741A2">
      <w:pPr>
        <w:rPr>
          <w:lang w:val="en-US"/>
        </w:rPr>
      </w:pPr>
    </w:p>
    <w:p w14:paraId="70B00876" w14:textId="77777777" w:rsidR="00B316E0" w:rsidRDefault="00B316E0">
      <w:pPr>
        <w:rPr>
          <w:rFonts w:asciiTheme="majorHAnsi" w:eastAsiaTheme="majorEastAsia" w:hAnsiTheme="majorHAnsi" w:cstheme="majorBidi"/>
          <w:color w:val="2F5496" w:themeColor="accent1" w:themeShade="BF"/>
          <w:sz w:val="32"/>
          <w:szCs w:val="32"/>
        </w:rPr>
      </w:pPr>
      <w:r>
        <w:br w:type="page"/>
      </w:r>
    </w:p>
    <w:p w14:paraId="1D9CCE24" w14:textId="2A648427" w:rsidR="001D4A24" w:rsidRPr="008444D8" w:rsidRDefault="00FF6453" w:rsidP="005B7D9F">
      <w:pPr>
        <w:pStyle w:val="Heading1"/>
      </w:pPr>
      <w:bookmarkStart w:id="6" w:name="_Toc208906511"/>
      <w:r>
        <w:lastRenderedPageBreak/>
        <w:t>Executive Summa</w:t>
      </w:r>
      <w:bookmarkEnd w:id="4"/>
      <w:r w:rsidR="005B7D9F">
        <w:t>ry</w:t>
      </w:r>
      <w:bookmarkEnd w:id="6"/>
    </w:p>
    <w:p w14:paraId="6A4AAE16" w14:textId="3A3EFDD6" w:rsidR="001D4A24" w:rsidRPr="008444D8" w:rsidRDefault="001D4A24" w:rsidP="007F47AD">
      <w:pPr>
        <w:sectPr w:rsidR="001D4A24" w:rsidRPr="008444D8" w:rsidSect="009042E3">
          <w:pgSz w:w="11900" w:h="16840" w:code="9"/>
          <w:pgMar w:top="1797" w:right="1440" w:bottom="1440" w:left="1440" w:header="567" w:footer="567" w:gutter="0"/>
          <w:pgNumType w:fmt="lowerRoman"/>
          <w:cols w:space="708"/>
          <w:docGrid w:linePitch="360"/>
        </w:sectPr>
      </w:pPr>
    </w:p>
    <w:p w14:paraId="48056B19" w14:textId="04E40175" w:rsidR="000F683E" w:rsidRPr="005375A4" w:rsidRDefault="00FF6453" w:rsidP="005375A4">
      <w:pPr>
        <w:pStyle w:val="Heading1"/>
      </w:pPr>
      <w:bookmarkStart w:id="7" w:name="_Toc80267469"/>
      <w:bookmarkStart w:id="8" w:name="_Toc560653645"/>
      <w:r>
        <w:lastRenderedPageBreak/>
        <w:t>Background</w:t>
      </w:r>
      <w:bookmarkEnd w:id="7"/>
      <w:bookmarkEnd w:id="8"/>
    </w:p>
    <w:p w14:paraId="713E64A0" w14:textId="2ACA1633" w:rsidR="00823339" w:rsidRPr="00130964" w:rsidRDefault="00823339" w:rsidP="00823339">
      <w:pPr>
        <w:rPr>
          <w:color w:val="7030A0"/>
        </w:rPr>
      </w:pPr>
    </w:p>
    <w:p w14:paraId="0370DDD5" w14:textId="032AFB17" w:rsidR="00FF6453" w:rsidRPr="005375A4" w:rsidRDefault="00FF6453" w:rsidP="005375A4">
      <w:pPr>
        <w:pStyle w:val="Heading1"/>
      </w:pPr>
      <w:bookmarkStart w:id="9" w:name="_Toc80267472"/>
      <w:bookmarkStart w:id="10" w:name="_Toc138989506"/>
      <w:r>
        <w:t>Aim</w:t>
      </w:r>
      <w:bookmarkEnd w:id="9"/>
      <w:bookmarkEnd w:id="10"/>
    </w:p>
    <w:p w14:paraId="2F3CA1F1" w14:textId="77777777" w:rsidR="008F00BC" w:rsidRPr="00130964" w:rsidRDefault="008F00BC" w:rsidP="00FF6453">
      <w:pPr>
        <w:rPr>
          <w:color w:val="7030A0"/>
        </w:rPr>
      </w:pPr>
    </w:p>
    <w:p w14:paraId="4D766CAC" w14:textId="5036C63F" w:rsidR="00FF6453" w:rsidRPr="005375A4" w:rsidRDefault="00FF6453" w:rsidP="005375A4">
      <w:pPr>
        <w:pStyle w:val="Heading1"/>
      </w:pPr>
      <w:bookmarkStart w:id="11" w:name="_Toc80267473"/>
      <w:bookmarkStart w:id="12" w:name="_Toc1932073800"/>
      <w:r>
        <w:t>Methodology</w:t>
      </w:r>
      <w:bookmarkEnd w:id="11"/>
      <w:bookmarkEnd w:id="12"/>
    </w:p>
    <w:p w14:paraId="1159253C" w14:textId="2A5EAB8B" w:rsidR="645F8A5E" w:rsidRDefault="645F8A5E" w:rsidP="645F8A5E">
      <w:r>
        <w:t>Quant: Compare results from all schools – 2021 and 2022</w:t>
      </w:r>
    </w:p>
    <w:p w14:paraId="606048E9" w14:textId="77777777" w:rsidR="004916E7" w:rsidRPr="00130964" w:rsidRDefault="004916E7" w:rsidP="004916E7">
      <w:pPr>
        <w:rPr>
          <w:color w:val="7030A0"/>
        </w:rPr>
      </w:pPr>
    </w:p>
    <w:p w14:paraId="05E73D2D" w14:textId="7ED15CBC" w:rsidR="00EB37D4" w:rsidRPr="005375A4" w:rsidRDefault="00EB37D4" w:rsidP="005375A4">
      <w:pPr>
        <w:pStyle w:val="Heading2"/>
      </w:pPr>
      <w:bookmarkStart w:id="13" w:name="_Toc1829951817"/>
      <w:r>
        <w:t xml:space="preserve">Demographics of </w:t>
      </w:r>
      <w:r w:rsidR="00CD0CFF">
        <w:t>schools participating in the self-assessment tool (SAT)</w:t>
      </w:r>
      <w:r w:rsidR="001F53A5">
        <w:t>: 2021 &amp; 2022</w:t>
      </w:r>
      <w:bookmarkEnd w:id="13"/>
    </w:p>
    <w:p w14:paraId="704B3948" w14:textId="10E182CF" w:rsidR="00594C70" w:rsidRDefault="00594C70" w:rsidP="00594C70"/>
    <w:p w14:paraId="3663F838" w14:textId="7481B838" w:rsidR="00594C70" w:rsidRPr="00A404C4" w:rsidRDefault="00594C70" w:rsidP="00130964">
      <w:pPr>
        <w:jc w:val="center"/>
        <w:rPr>
          <w:b/>
          <w:bCs/>
          <w:i/>
          <w:iCs/>
        </w:rPr>
      </w:pPr>
      <w:r w:rsidRPr="00A404C4">
        <w:rPr>
          <w:i/>
          <w:iCs/>
        </w:rPr>
        <w:t>[</w:t>
      </w:r>
      <w:r w:rsidR="0050562C" w:rsidRPr="00A404C4">
        <w:rPr>
          <w:i/>
          <w:iCs/>
        </w:rPr>
        <w:t xml:space="preserve">Pie charts side-by-side: 2021 and 2022.  </w:t>
      </w:r>
      <w:r w:rsidR="0028109C" w:rsidRPr="00A404C4">
        <w:rPr>
          <w:i/>
          <w:iCs/>
        </w:rPr>
        <w:t xml:space="preserve">Sector, Type, </w:t>
      </w:r>
      <w:r w:rsidR="00D71EC5" w:rsidRPr="00A404C4">
        <w:rPr>
          <w:i/>
          <w:iCs/>
        </w:rPr>
        <w:t xml:space="preserve">SES, ADII, Metro/non-metro; 2022 only: </w:t>
      </w:r>
      <w:r w:rsidR="005663BC" w:rsidRPr="00A404C4">
        <w:rPr>
          <w:b/>
          <w:bCs/>
          <w:i/>
          <w:iCs/>
        </w:rPr>
        <w:t>Engagement A</w:t>
      </w:r>
      <w:r w:rsidR="00130964" w:rsidRPr="00A404C4">
        <w:rPr>
          <w:b/>
          <w:bCs/>
          <w:i/>
          <w:iCs/>
        </w:rPr>
        <w:t xml:space="preserve"> </w:t>
      </w:r>
      <w:r w:rsidR="00A43ABD">
        <w:rPr>
          <w:b/>
          <w:bCs/>
          <w:i/>
          <w:iCs/>
        </w:rPr>
        <w:t>(Low, High) and Engagement B (</w:t>
      </w:r>
      <w:r w:rsidR="00EF2594">
        <w:rPr>
          <w:b/>
          <w:bCs/>
          <w:i/>
          <w:iCs/>
        </w:rPr>
        <w:t>Low, Medium, High)</w:t>
      </w:r>
    </w:p>
    <w:p w14:paraId="3FFFDE47" w14:textId="77777777" w:rsidR="00B12A7D" w:rsidRPr="00A404C4" w:rsidRDefault="00B12A7D" w:rsidP="00A72B73">
      <w:pPr>
        <w:rPr>
          <w:i/>
          <w:iCs/>
        </w:rPr>
      </w:pPr>
    </w:p>
    <w:p w14:paraId="583520E1" w14:textId="2F8525B2" w:rsidR="00832C7C" w:rsidRPr="006C39CC" w:rsidRDefault="0028109C" w:rsidP="00A72B73">
      <w:pPr>
        <w:rPr>
          <w:i/>
          <w:iCs/>
        </w:rPr>
      </w:pPr>
      <w:r w:rsidRPr="00A404C4">
        <w:rPr>
          <w:i/>
          <w:iCs/>
        </w:rPr>
        <w:t>Example</w:t>
      </w:r>
      <w:r w:rsidR="00051416" w:rsidRPr="00A404C4">
        <w:rPr>
          <w:i/>
          <w:iCs/>
        </w:rPr>
        <w:t xml:space="preserve"> (</w:t>
      </w:r>
      <w:r w:rsidR="00130964" w:rsidRPr="00A404C4">
        <w:rPr>
          <w:i/>
          <w:iCs/>
        </w:rPr>
        <w:t>2021: stripes; 2022: solid</w:t>
      </w:r>
      <w:r w:rsidR="00051416" w:rsidRPr="00A404C4">
        <w:rPr>
          <w:i/>
          <w:iCs/>
        </w:rPr>
        <w:t>):</w:t>
      </w:r>
    </w:p>
    <w:p w14:paraId="2BE58B78" w14:textId="28CFDA3F" w:rsidR="004C35D7" w:rsidRDefault="004C35D7" w:rsidP="00A72B73"/>
    <w:p w14:paraId="48F47D53" w14:textId="149C5337" w:rsidR="004C35D7" w:rsidRDefault="004C35D7" w:rsidP="004C35D7">
      <w:r>
        <w:tab/>
      </w:r>
      <w:r>
        <w:tab/>
      </w:r>
      <w:r>
        <w:tab/>
        <w:t>2021</w:t>
      </w:r>
      <w:r>
        <w:tab/>
      </w:r>
      <w:r>
        <w:tab/>
      </w:r>
      <w:r>
        <w:tab/>
      </w:r>
      <w:r>
        <w:tab/>
      </w:r>
      <w:r>
        <w:tab/>
      </w:r>
      <w:r>
        <w:tab/>
      </w:r>
      <w:r>
        <w:tab/>
        <w:t>2022</w:t>
      </w:r>
    </w:p>
    <w:p w14:paraId="3559FFC1" w14:textId="68B80448" w:rsidR="00525FA4" w:rsidRDefault="00525FA4" w:rsidP="00A72B73">
      <w:r>
        <w:rPr>
          <w:noProof/>
        </w:rPr>
        <w:drawing>
          <wp:inline distT="0" distB="0" distL="0" distR="0" wp14:anchorId="3FB88A47" wp14:editId="6B3DFED8">
            <wp:extent cx="2948108" cy="162418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0">
                      <a:extLst>
                        <a:ext uri="{28A0092B-C50C-407E-A947-70E740481C1C}">
                          <a14:useLocalDpi xmlns:a14="http://schemas.microsoft.com/office/drawing/2010/main" val="0"/>
                        </a:ext>
                      </a:extLst>
                    </a:blip>
                    <a:stretch>
                      <a:fillRect/>
                    </a:stretch>
                  </pic:blipFill>
                  <pic:spPr>
                    <a:xfrm>
                      <a:off x="0" y="0"/>
                      <a:ext cx="2948108" cy="1624180"/>
                    </a:xfrm>
                    <a:prstGeom prst="rect">
                      <a:avLst/>
                    </a:prstGeom>
                  </pic:spPr>
                </pic:pic>
              </a:graphicData>
            </a:graphic>
          </wp:inline>
        </w:drawing>
      </w:r>
      <w:r>
        <w:rPr>
          <w:noProof/>
        </w:rPr>
        <w:drawing>
          <wp:inline distT="0" distB="0" distL="0" distR="0" wp14:anchorId="7689221C" wp14:editId="35250E12">
            <wp:extent cx="2886170" cy="15898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6170" cy="1589807"/>
                    </a:xfrm>
                    <a:prstGeom prst="rect">
                      <a:avLst/>
                    </a:prstGeom>
                  </pic:spPr>
                </pic:pic>
              </a:graphicData>
            </a:graphic>
          </wp:inline>
        </w:drawing>
      </w:r>
    </w:p>
    <w:p w14:paraId="2CDEB782" w14:textId="76A5FFFD" w:rsidR="00BF2A9F" w:rsidRDefault="00BF2A9F" w:rsidP="00130964">
      <w:pPr>
        <w:keepNext/>
      </w:pPr>
    </w:p>
    <w:p w14:paraId="0183A461" w14:textId="4A681F29" w:rsidR="006A21DD" w:rsidRPr="008444D8" w:rsidRDefault="00F639E4" w:rsidP="008444D8">
      <w:pPr>
        <w:pStyle w:val="Caption"/>
        <w:spacing w:after="0"/>
        <w:jc w:val="center"/>
        <w:rPr>
          <w:sz w:val="22"/>
          <w:szCs w:val="22"/>
        </w:rPr>
      </w:pPr>
      <w:bookmarkStart w:id="14" w:name="_Toc80478326"/>
      <w:bookmarkStart w:id="15" w:name="_Toc107584819"/>
      <w:r w:rsidRPr="008444D8">
        <w:rPr>
          <w:sz w:val="22"/>
          <w:szCs w:val="22"/>
        </w:rPr>
        <w:t xml:space="preserve">Figure </w:t>
      </w:r>
      <w:r w:rsidR="008444D8" w:rsidRPr="008444D8">
        <w:rPr>
          <w:sz w:val="22"/>
          <w:szCs w:val="22"/>
        </w:rPr>
        <w:fldChar w:fldCharType="begin"/>
      </w:r>
      <w:r w:rsidR="008444D8" w:rsidRPr="008444D8">
        <w:rPr>
          <w:sz w:val="22"/>
          <w:szCs w:val="22"/>
        </w:rPr>
        <w:instrText xml:space="preserve"> SEQ Figure \* ARABIC </w:instrText>
      </w:r>
      <w:r w:rsidR="008444D8" w:rsidRPr="008444D8">
        <w:rPr>
          <w:sz w:val="22"/>
          <w:szCs w:val="22"/>
        </w:rPr>
        <w:fldChar w:fldCharType="separate"/>
      </w:r>
      <w:r w:rsidR="0013574D" w:rsidRPr="008444D8">
        <w:rPr>
          <w:noProof/>
          <w:sz w:val="22"/>
          <w:szCs w:val="22"/>
        </w:rPr>
        <w:t>1</w:t>
      </w:r>
      <w:r w:rsidR="008444D8" w:rsidRPr="008444D8">
        <w:rPr>
          <w:noProof/>
          <w:sz w:val="22"/>
          <w:szCs w:val="22"/>
        </w:rPr>
        <w:fldChar w:fldCharType="end"/>
      </w:r>
      <w:r w:rsidRPr="008444D8">
        <w:rPr>
          <w:sz w:val="22"/>
          <w:szCs w:val="22"/>
        </w:rPr>
        <w:t>. Participants by school sector</w:t>
      </w:r>
      <w:bookmarkEnd w:id="14"/>
      <w:bookmarkEnd w:id="15"/>
    </w:p>
    <w:p w14:paraId="334E71DA" w14:textId="4A347CDA" w:rsidR="00130964" w:rsidRDefault="00130964" w:rsidP="00E211A5"/>
    <w:p w14:paraId="2A1C880A" w14:textId="22DE408C" w:rsidR="00ED2AED" w:rsidRDefault="00ED2AED" w:rsidP="005375A4">
      <w:pPr>
        <w:pStyle w:val="Heading1"/>
      </w:pPr>
      <w:bookmarkStart w:id="16" w:name="_Toc406340672"/>
      <w:commentRangeStart w:id="17"/>
      <w:r>
        <w:t>Resul</w:t>
      </w:r>
      <w:r w:rsidR="00055518">
        <w:t>ts</w:t>
      </w:r>
      <w:commentRangeEnd w:id="17"/>
      <w:r>
        <w:rPr>
          <w:rStyle w:val="CommentReference"/>
        </w:rPr>
        <w:commentReference w:id="17"/>
      </w:r>
      <w:bookmarkEnd w:id="16"/>
    </w:p>
    <w:p w14:paraId="435F0D5B" w14:textId="77777777" w:rsidR="009F41EB" w:rsidRPr="009F41EB" w:rsidRDefault="009F41EB" w:rsidP="009F41EB"/>
    <w:p w14:paraId="70B3CD61" w14:textId="30FDAB91" w:rsidR="009F41EB" w:rsidRPr="006C39CC" w:rsidRDefault="009F41EB" w:rsidP="009F41EB">
      <w:pPr>
        <w:jc w:val="center"/>
        <w:rPr>
          <w:i/>
          <w:iCs/>
        </w:rPr>
      </w:pPr>
      <w:r w:rsidRPr="006C39CC">
        <w:rPr>
          <w:i/>
          <w:iCs/>
        </w:rPr>
        <w:t>[</w:t>
      </w:r>
      <w:r>
        <w:rPr>
          <w:i/>
          <w:iCs/>
        </w:rPr>
        <w:t>R</w:t>
      </w:r>
      <w:r w:rsidRPr="006C39CC">
        <w:rPr>
          <w:i/>
          <w:iCs/>
        </w:rPr>
        <w:t>epeat charts from 2021 report, but with comparison to 2022 data.  So, for example, bar charts would show both 2021 data (striped) next to 2022 data (solid).  If charts get too crowded/too hard to read, can present side-by-side or vertically</w:t>
      </w:r>
      <w:r w:rsidR="00113F9D">
        <w:rPr>
          <w:i/>
          <w:iCs/>
        </w:rPr>
        <w:t>. T</w:t>
      </w:r>
      <w:r w:rsidRPr="006C39CC">
        <w:rPr>
          <w:i/>
          <w:iCs/>
        </w:rPr>
        <w:t>est for any statistically significant differences and indicate in chart.]</w:t>
      </w:r>
    </w:p>
    <w:p w14:paraId="31CDFCCA" w14:textId="74DADDD0" w:rsidR="006C39CC" w:rsidRDefault="006C39CC" w:rsidP="0439CF1E">
      <w:pPr>
        <w:jc w:val="center"/>
        <w:rPr>
          <w:i/>
          <w:iCs/>
        </w:rPr>
      </w:pPr>
    </w:p>
    <w:p w14:paraId="6362D3F6" w14:textId="616A7A27" w:rsidR="00C23157" w:rsidRDefault="00C23157" w:rsidP="00C23157"/>
    <w:p w14:paraId="5908EEB4" w14:textId="00348FB3" w:rsidR="00C23157" w:rsidRDefault="00C23157" w:rsidP="005375A4">
      <w:pPr>
        <w:pStyle w:val="Heading3"/>
      </w:pPr>
      <w:bookmarkStart w:id="18" w:name="_Toc332164162"/>
      <w:r>
        <w:t>Part A Results</w:t>
      </w:r>
      <w:bookmarkEnd w:id="18"/>
    </w:p>
    <w:p w14:paraId="7B796651" w14:textId="7B573CA4" w:rsidR="004D412D" w:rsidRDefault="004D412D" w:rsidP="004D412D"/>
    <w:p w14:paraId="5CBE5A89" w14:textId="6F182E6E" w:rsidR="004D412D" w:rsidRDefault="00721DC0" w:rsidP="00721DC0">
      <w:pPr>
        <w:jc w:val="center"/>
      </w:pPr>
      <w:r>
        <w:rPr>
          <w:noProof/>
          <w:lang w:eastAsia="en-AU"/>
        </w:rPr>
        <w:lastRenderedPageBreak/>
        <w:drawing>
          <wp:inline distT="0" distB="0" distL="0" distR="0" wp14:anchorId="1091BF56" wp14:editId="42660602">
            <wp:extent cx="4146264" cy="2304288"/>
            <wp:effectExtent l="0" t="0" r="698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0131" cy="2389800"/>
                    </a:xfrm>
                    <a:prstGeom prst="rect">
                      <a:avLst/>
                    </a:prstGeom>
                    <a:noFill/>
                  </pic:spPr>
                </pic:pic>
              </a:graphicData>
            </a:graphic>
          </wp:inline>
        </w:drawing>
      </w:r>
    </w:p>
    <w:p w14:paraId="0DBA2102" w14:textId="389104B2" w:rsidR="00721DC0" w:rsidRDefault="00721DC0" w:rsidP="00721DC0">
      <w:pPr>
        <w:jc w:val="center"/>
      </w:pPr>
    </w:p>
    <w:p w14:paraId="2E6DF8A2" w14:textId="77777777" w:rsidR="00721DC0" w:rsidRPr="004D412D" w:rsidRDefault="00721DC0" w:rsidP="00721DC0">
      <w:pPr>
        <w:jc w:val="center"/>
      </w:pPr>
    </w:p>
    <w:p w14:paraId="020D1950" w14:textId="329D0912" w:rsidR="00130964" w:rsidRDefault="007D53F2" w:rsidP="00130964">
      <w:r>
        <w:rPr>
          <w:noProof/>
          <w:lang w:eastAsia="en-AU"/>
        </w:rPr>
        <w:drawing>
          <wp:inline distT="0" distB="0" distL="0" distR="0" wp14:anchorId="5C44996E" wp14:editId="4EBF0240">
            <wp:extent cx="5803900" cy="343217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900" cy="3432175"/>
                    </a:xfrm>
                    <a:prstGeom prst="rect">
                      <a:avLst/>
                    </a:prstGeom>
                    <a:noFill/>
                  </pic:spPr>
                </pic:pic>
              </a:graphicData>
            </a:graphic>
          </wp:inline>
        </w:drawing>
      </w:r>
    </w:p>
    <w:p w14:paraId="4D71CD8E" w14:textId="21E7AE82" w:rsidR="007D53F2" w:rsidRDefault="007D53F2" w:rsidP="00130964"/>
    <w:p w14:paraId="501E769C" w14:textId="3477E242" w:rsidR="007D53F2" w:rsidRDefault="002C412B" w:rsidP="002C412B">
      <w:pPr>
        <w:jc w:val="center"/>
      </w:pPr>
      <w:r>
        <w:rPr>
          <w:noProof/>
          <w:lang w:eastAsia="en-AU"/>
        </w:rPr>
        <w:lastRenderedPageBreak/>
        <w:drawing>
          <wp:inline distT="0" distB="0" distL="0" distR="0" wp14:anchorId="762FCBF9" wp14:editId="5F6CC063">
            <wp:extent cx="4853233" cy="278615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02808" cy="2872027"/>
                    </a:xfrm>
                    <a:prstGeom prst="rect">
                      <a:avLst/>
                    </a:prstGeom>
                    <a:noFill/>
                  </pic:spPr>
                </pic:pic>
              </a:graphicData>
            </a:graphic>
          </wp:inline>
        </w:drawing>
      </w:r>
    </w:p>
    <w:p w14:paraId="46BA5644" w14:textId="4093AB2D" w:rsidR="00C23157" w:rsidRDefault="00C23157" w:rsidP="00C23157">
      <w:pPr>
        <w:rPr>
          <w:i/>
          <w:iCs/>
        </w:rPr>
      </w:pPr>
    </w:p>
    <w:p w14:paraId="7C1AB203" w14:textId="7BD8913D" w:rsidR="002C412B" w:rsidRDefault="003173E5" w:rsidP="002C412B">
      <w:pPr>
        <w:jc w:val="center"/>
      </w:pPr>
      <w:r>
        <w:rPr>
          <w:noProof/>
          <w:lang w:eastAsia="en-AU"/>
        </w:rPr>
        <w:drawing>
          <wp:inline distT="0" distB="0" distL="0" distR="0" wp14:anchorId="6F57D832" wp14:editId="28AD4FA2">
            <wp:extent cx="5566180" cy="376642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4683" cy="3846613"/>
                    </a:xfrm>
                    <a:prstGeom prst="rect">
                      <a:avLst/>
                    </a:prstGeom>
                    <a:noFill/>
                  </pic:spPr>
                </pic:pic>
              </a:graphicData>
            </a:graphic>
          </wp:inline>
        </w:drawing>
      </w:r>
    </w:p>
    <w:p w14:paraId="3E48D08A" w14:textId="0A750FE2" w:rsidR="003173E5" w:rsidRDefault="003173E5" w:rsidP="002C412B">
      <w:pPr>
        <w:jc w:val="center"/>
      </w:pPr>
    </w:p>
    <w:p w14:paraId="47EF0B19" w14:textId="658AD3EF" w:rsidR="003173E5" w:rsidRDefault="00182411" w:rsidP="002C412B">
      <w:pPr>
        <w:jc w:val="center"/>
      </w:pPr>
      <w:r>
        <w:rPr>
          <w:noProof/>
          <w:lang w:eastAsia="en-AU"/>
        </w:rPr>
        <w:lastRenderedPageBreak/>
        <w:drawing>
          <wp:inline distT="0" distB="0" distL="0" distR="0" wp14:anchorId="19F156E9" wp14:editId="4BBB6CEC">
            <wp:extent cx="5380917" cy="2915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4845" cy="2944248"/>
                    </a:xfrm>
                    <a:prstGeom prst="rect">
                      <a:avLst/>
                    </a:prstGeom>
                    <a:noFill/>
                  </pic:spPr>
                </pic:pic>
              </a:graphicData>
            </a:graphic>
          </wp:inline>
        </w:drawing>
      </w:r>
    </w:p>
    <w:p w14:paraId="63E2472E" w14:textId="4C4409C1" w:rsidR="002C412B" w:rsidRDefault="002C412B" w:rsidP="00C23157"/>
    <w:p w14:paraId="6936FD8A" w14:textId="1BE79C4A" w:rsidR="00561B5F" w:rsidRPr="00873F8D" w:rsidRDefault="00561B5F" w:rsidP="00C23157">
      <w:pPr>
        <w:rPr>
          <w:i/>
          <w:iCs/>
        </w:rPr>
      </w:pPr>
      <w:r w:rsidRPr="00873F8D">
        <w:rPr>
          <w:i/>
          <w:iCs/>
        </w:rPr>
        <w:t>(include all other demographics)</w:t>
      </w:r>
    </w:p>
    <w:p w14:paraId="1F6374DD" w14:textId="4586FBAE" w:rsidR="00561B5F" w:rsidRDefault="00561B5F" w:rsidP="00C23157"/>
    <w:p w14:paraId="6672214B" w14:textId="77777777" w:rsidR="00561B5F" w:rsidRPr="002C412B" w:rsidRDefault="00561B5F" w:rsidP="00C23157"/>
    <w:p w14:paraId="4BAA5686" w14:textId="3E1D028E" w:rsidR="0066213C" w:rsidRDefault="00376DE9" w:rsidP="00100A9D">
      <w:pPr>
        <w:pStyle w:val="Heading3"/>
      </w:pPr>
      <w:bookmarkStart w:id="19" w:name="_Toc645076346"/>
      <w:r>
        <w:t>Part B Results</w:t>
      </w:r>
      <w:bookmarkEnd w:id="19"/>
    </w:p>
    <w:p w14:paraId="79F7DA13" w14:textId="3475F899" w:rsidR="00C43914" w:rsidRDefault="00C43914" w:rsidP="00C43914"/>
    <w:p w14:paraId="75D15F60" w14:textId="40945097" w:rsidR="00AD1542" w:rsidRDefault="00AD1542" w:rsidP="00826B99">
      <w:pPr>
        <w:jc w:val="center"/>
        <w:rPr>
          <w:i/>
          <w:iCs/>
        </w:rPr>
      </w:pPr>
    </w:p>
    <w:p w14:paraId="14E4762B" w14:textId="0DC547B7" w:rsidR="00AD1542" w:rsidRDefault="004A751A" w:rsidP="00826B99">
      <w:pPr>
        <w:jc w:val="center"/>
      </w:pPr>
      <w:r>
        <w:rPr>
          <w:noProof/>
          <w:lang w:eastAsia="en-AU"/>
        </w:rPr>
        <w:drawing>
          <wp:inline distT="0" distB="0" distL="0" distR="0" wp14:anchorId="35452AEC" wp14:editId="7C3E33A3">
            <wp:extent cx="3755790" cy="27507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86141" cy="2846207"/>
                    </a:xfrm>
                    <a:prstGeom prst="rect">
                      <a:avLst/>
                    </a:prstGeom>
                    <a:noFill/>
                  </pic:spPr>
                </pic:pic>
              </a:graphicData>
            </a:graphic>
          </wp:inline>
        </w:drawing>
      </w:r>
    </w:p>
    <w:p w14:paraId="645CE94E" w14:textId="5B6F4D85" w:rsidR="004A751A" w:rsidRDefault="004A751A" w:rsidP="00826B99">
      <w:pPr>
        <w:jc w:val="center"/>
      </w:pPr>
    </w:p>
    <w:p w14:paraId="57FDCEA4" w14:textId="3A05B641" w:rsidR="004A751A" w:rsidRDefault="006F06E5" w:rsidP="00826B99">
      <w:pPr>
        <w:jc w:val="center"/>
      </w:pPr>
      <w:r>
        <w:rPr>
          <w:noProof/>
          <w:lang w:eastAsia="en-AU"/>
        </w:rPr>
        <w:lastRenderedPageBreak/>
        <w:drawing>
          <wp:inline distT="0" distB="0" distL="0" distR="0" wp14:anchorId="55873798" wp14:editId="23611F92">
            <wp:extent cx="5603002" cy="34313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3147" cy="3584505"/>
                    </a:xfrm>
                    <a:prstGeom prst="rect">
                      <a:avLst/>
                    </a:prstGeom>
                    <a:noFill/>
                  </pic:spPr>
                </pic:pic>
              </a:graphicData>
            </a:graphic>
          </wp:inline>
        </w:drawing>
      </w:r>
    </w:p>
    <w:p w14:paraId="082DACFD" w14:textId="5B52236D" w:rsidR="006F06E5" w:rsidRDefault="006F06E5" w:rsidP="00826B99">
      <w:pPr>
        <w:jc w:val="center"/>
      </w:pPr>
    </w:p>
    <w:p w14:paraId="7925EB4E" w14:textId="5226C91D" w:rsidR="006F06E5" w:rsidRDefault="00942EF3" w:rsidP="00826B99">
      <w:pPr>
        <w:jc w:val="center"/>
      </w:pPr>
      <w:r>
        <w:rPr>
          <w:noProof/>
          <w:lang w:eastAsia="en-AU"/>
        </w:rPr>
        <w:drawing>
          <wp:inline distT="0" distB="0" distL="0" distR="0" wp14:anchorId="17E9AF9F" wp14:editId="6D98D5B4">
            <wp:extent cx="5636342" cy="324642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867" cy="3297416"/>
                    </a:xfrm>
                    <a:prstGeom prst="rect">
                      <a:avLst/>
                    </a:prstGeom>
                    <a:noFill/>
                  </pic:spPr>
                </pic:pic>
              </a:graphicData>
            </a:graphic>
          </wp:inline>
        </w:drawing>
      </w:r>
    </w:p>
    <w:p w14:paraId="34FE3DF8" w14:textId="4C2DA678" w:rsidR="00942EF3" w:rsidRDefault="00244004" w:rsidP="00826B99">
      <w:pPr>
        <w:jc w:val="center"/>
      </w:pPr>
      <w:r>
        <w:rPr>
          <w:noProof/>
          <w:lang w:eastAsia="en-AU"/>
        </w:rPr>
        <w:lastRenderedPageBreak/>
        <w:drawing>
          <wp:inline distT="0" distB="0" distL="0" distR="0" wp14:anchorId="0E58186C" wp14:editId="64AD9E01">
            <wp:extent cx="5614670" cy="320675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4670" cy="3206750"/>
                    </a:xfrm>
                    <a:prstGeom prst="rect">
                      <a:avLst/>
                    </a:prstGeom>
                    <a:noFill/>
                  </pic:spPr>
                </pic:pic>
              </a:graphicData>
            </a:graphic>
          </wp:inline>
        </w:drawing>
      </w:r>
    </w:p>
    <w:p w14:paraId="39244DA1" w14:textId="38444C4C" w:rsidR="00942EF3" w:rsidRDefault="00244004" w:rsidP="00244004">
      <w:r>
        <w:t>(and all other demographics)</w:t>
      </w:r>
    </w:p>
    <w:p w14:paraId="4988C8CA" w14:textId="77777777" w:rsidR="00244004" w:rsidRPr="00AD1542" w:rsidRDefault="00244004" w:rsidP="00244004"/>
    <w:p w14:paraId="2C6D128D" w14:textId="5AEA3EF8" w:rsidR="007D2865" w:rsidRDefault="007D2865" w:rsidP="00F61D5A"/>
    <w:p w14:paraId="1D8685E3" w14:textId="4C5BB8B4" w:rsidR="00F07D27" w:rsidRDefault="00AF526F" w:rsidP="00034EE8">
      <w:pPr>
        <w:pStyle w:val="Heading4"/>
      </w:pPr>
      <w:r>
        <w:t>Overall progress (total score by quartile)</w:t>
      </w:r>
    </w:p>
    <w:p w14:paraId="75C9A6E1" w14:textId="54140F9B" w:rsidR="00244004" w:rsidRDefault="00244004" w:rsidP="00244004"/>
    <w:p w14:paraId="20A78F8B" w14:textId="5C06BA47" w:rsidR="00244004" w:rsidRPr="00244004" w:rsidRDefault="003935BA" w:rsidP="003935BA">
      <w:pPr>
        <w:jc w:val="center"/>
      </w:pPr>
      <w:r>
        <w:rPr>
          <w:noProof/>
          <w:lang w:eastAsia="en-AU"/>
        </w:rPr>
        <w:drawing>
          <wp:inline distT="0" distB="0" distL="0" distR="0" wp14:anchorId="0925146E" wp14:editId="6E8D833E">
            <wp:extent cx="4103941" cy="2414016"/>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39157" cy="2493553"/>
                    </a:xfrm>
                    <a:prstGeom prst="rect">
                      <a:avLst/>
                    </a:prstGeom>
                    <a:noFill/>
                  </pic:spPr>
                </pic:pic>
              </a:graphicData>
            </a:graphic>
          </wp:inline>
        </w:drawing>
      </w:r>
    </w:p>
    <w:p w14:paraId="23E511CE" w14:textId="25E8CC80" w:rsidR="00826B99" w:rsidRDefault="00826B99" w:rsidP="00826B99"/>
    <w:p w14:paraId="2381C079" w14:textId="77777777" w:rsidR="002D015A" w:rsidRPr="002D015A" w:rsidRDefault="002D015A" w:rsidP="002D015A">
      <w:bookmarkStart w:id="20" w:name="_GoBack"/>
      <w:bookmarkEnd w:id="20"/>
    </w:p>
    <w:p w14:paraId="15CA1D30" w14:textId="77777777" w:rsidR="005375A4" w:rsidRDefault="005375A4" w:rsidP="009D4C56">
      <w:pPr>
        <w:rPr>
          <w:highlight w:val="yellow"/>
        </w:rPr>
      </w:pPr>
    </w:p>
    <w:p w14:paraId="0AB17B71" w14:textId="55D95E30" w:rsidR="00164614" w:rsidRDefault="00164614" w:rsidP="00475EAE">
      <w:pPr>
        <w:jc w:val="center"/>
        <w:rPr>
          <w:i/>
          <w:iCs/>
        </w:rPr>
      </w:pPr>
    </w:p>
    <w:p w14:paraId="3B1DE2F0" w14:textId="77777777" w:rsidR="00AA4583" w:rsidRPr="00AA4583" w:rsidRDefault="00AA4583" w:rsidP="00AA4583"/>
    <w:p w14:paraId="411ADF31" w14:textId="77777777" w:rsidR="00BC02E0" w:rsidRDefault="005A4B28" w:rsidP="00D268E8">
      <w:pPr>
        <w:pStyle w:val="Heading2"/>
      </w:pPr>
      <w:bookmarkStart w:id="21" w:name="_Toc1660182061"/>
      <w:r>
        <w:t xml:space="preserve">Summary – quantitative </w:t>
      </w:r>
      <w:r w:rsidR="00AA4583">
        <w:t>results</w:t>
      </w:r>
      <w:bookmarkEnd w:id="21"/>
    </w:p>
    <w:p w14:paraId="4810F91C" w14:textId="77777777" w:rsidR="00BC02E0" w:rsidRDefault="00BC02E0" w:rsidP="00D268E8">
      <w:pPr>
        <w:pStyle w:val="Heading2"/>
      </w:pPr>
    </w:p>
    <w:p w14:paraId="3BC4565E" w14:textId="35725BB2" w:rsidR="001D73BD" w:rsidRPr="00475EAE" w:rsidRDefault="00740F1F" w:rsidP="645F8A5E">
      <w:pPr>
        <w:pStyle w:val="BodyText"/>
        <w:rPr>
          <w:i/>
          <w:iCs/>
        </w:rPr>
      </w:pPr>
      <w:r w:rsidRPr="645F8A5E">
        <w:rPr>
          <w:i/>
          <w:iCs/>
        </w:rPr>
        <w:br w:type="page"/>
      </w:r>
    </w:p>
    <w:p w14:paraId="7DEA2895" w14:textId="0210F14F" w:rsidR="00EC361E" w:rsidRDefault="00ED2AED" w:rsidP="00740F1F">
      <w:pPr>
        <w:pStyle w:val="Heading1"/>
      </w:pPr>
      <w:bookmarkStart w:id="22" w:name="_Toc2050346526"/>
      <w:r>
        <w:lastRenderedPageBreak/>
        <w:t>Discussion</w:t>
      </w:r>
      <w:bookmarkEnd w:id="22"/>
    </w:p>
    <w:p w14:paraId="5F06020B" w14:textId="524D18F0" w:rsidR="00EF63E0" w:rsidRPr="00EF63E0" w:rsidRDefault="00EF63E0" w:rsidP="00EF63E0">
      <w:r>
        <w:t>[Integration of quant and qual results]</w:t>
      </w:r>
    </w:p>
    <w:p w14:paraId="35DC3D27" w14:textId="20D09B7F" w:rsidR="00037121" w:rsidRPr="00037121" w:rsidRDefault="005A62AE" w:rsidP="004F6A4F">
      <w:pPr>
        <w:pStyle w:val="Heading1"/>
      </w:pPr>
      <w:bookmarkStart w:id="23" w:name="_Toc792291445"/>
      <w:r>
        <w:t>Conclusion</w:t>
      </w:r>
      <w:bookmarkEnd w:id="23"/>
    </w:p>
    <w:p w14:paraId="63531960" w14:textId="77777777" w:rsidR="00740F1F" w:rsidRDefault="00312EA6" w:rsidP="00740F1F">
      <w:pPr>
        <w:pStyle w:val="Heading1"/>
      </w:pPr>
      <w:bookmarkStart w:id="24" w:name="_Toc1020165621"/>
      <w:r>
        <w:t>References</w:t>
      </w:r>
      <w:bookmarkEnd w:id="24"/>
    </w:p>
    <w:p w14:paraId="24DEC990" w14:textId="42672EF1" w:rsidR="0059641F" w:rsidRPr="00740F1F" w:rsidRDefault="00740F1F" w:rsidP="00740F1F">
      <w:pPr>
        <w:pStyle w:val="Heading1"/>
      </w:pPr>
      <w:bookmarkStart w:id="25" w:name="_Toc326359548"/>
      <w:r>
        <w:t>Appendices</w:t>
      </w:r>
      <w:bookmarkEnd w:id="25"/>
    </w:p>
    <w:sectPr w:rsidR="0059641F" w:rsidRPr="00740F1F" w:rsidSect="00971618">
      <w:pgSz w:w="11900" w:h="16850"/>
      <w:pgMar w:top="1680" w:right="1160" w:bottom="1320" w:left="1160" w:header="115" w:footer="964"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Nina Van Dyke" w:date="2022-07-15T09:49:00Z" w:initials="NV">
    <w:p w14:paraId="4AD6697C" w14:textId="1F8600EB" w:rsidR="00033A98" w:rsidRDefault="00033A98">
      <w:pPr>
        <w:pStyle w:val="CommentText"/>
      </w:pPr>
      <w:r>
        <w:rPr>
          <w:rStyle w:val="CommentReference"/>
        </w:rPr>
        <w:annotationRef/>
      </w:r>
      <w:r>
        <w:t xml:space="preserve">Note that, given the small amount of data likely to be collected in 2022, there will probably be a single set of analyses comparing </w:t>
      </w:r>
      <w:r w:rsidR="00AC6031">
        <w:t>all of the 2021 data with all of the 2022 data – so no matched sample (of schools that completed the SAT in both 2021 and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D6697C"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781519" w16cex:dateUtc="2022-07-12T05:43:00Z"/>
  <w16cex:commentExtensible w16cex:durableId="26781582" w16cex:dateUtc="2022-07-12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D6697C" w16cid:durableId="267BB6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7EB0" w14:textId="77777777" w:rsidR="005F7C29" w:rsidRDefault="005F7C29" w:rsidP="00232B2F">
      <w:r>
        <w:separator/>
      </w:r>
    </w:p>
  </w:endnote>
  <w:endnote w:type="continuationSeparator" w:id="0">
    <w:p w14:paraId="07D1D4D3" w14:textId="77777777" w:rsidR="005F7C29" w:rsidRDefault="005F7C29" w:rsidP="00232B2F">
      <w:r>
        <w:continuationSeparator/>
      </w:r>
    </w:p>
  </w:endnote>
  <w:endnote w:type="continuationNotice" w:id="1">
    <w:p w14:paraId="45A1186C" w14:textId="77777777" w:rsidR="005F7C29" w:rsidRDefault="005F7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 Sans Rounded 100">
    <w:altName w:val="Times New Roman"/>
    <w:charset w:val="00"/>
    <w:family w:val="auto"/>
    <w:pitch w:val="variable"/>
    <w:sig w:usb0="A000002F" w:usb1="4000004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Museo Sans Rounded 500">
    <w:altName w:val="Calibri"/>
    <w:panose1 w:val="00000000000000000000"/>
    <w:charset w:val="00"/>
    <w:family w:val="modern"/>
    <w:notTrueType/>
    <w:pitch w:val="variable"/>
    <w:sig w:usb0="A00000AF" w:usb1="4000004B" w:usb2="00000000" w:usb3="00000000" w:csb0="0000009B"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useo Sans Rounded 300">
    <w:altName w:val="Calibri"/>
    <w:panose1 w:val="00000000000000000000"/>
    <w:charset w:val="00"/>
    <w:family w:val="modern"/>
    <w:notTrueType/>
    <w:pitch w:val="variable"/>
    <w:sig w:usb0="A00000AF" w:usb1="4000004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FE0AD" w14:textId="77777777" w:rsidR="00BC02E0" w:rsidRDefault="00BC0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0887068"/>
      <w:docPartObj>
        <w:docPartGallery w:val="Page Numbers (Bottom of Page)"/>
        <w:docPartUnique/>
      </w:docPartObj>
    </w:sdtPr>
    <w:sdtEndPr>
      <w:rPr>
        <w:noProof/>
      </w:rPr>
    </w:sdtEndPr>
    <w:sdtContent>
      <w:p w14:paraId="1C213C2B" w14:textId="4D2E6320" w:rsidR="00BC02E0" w:rsidRDefault="00BC02E0">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0A919E40" w14:textId="77777777" w:rsidR="00BC02E0" w:rsidRDefault="00BC02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1B485" w14:textId="77777777" w:rsidR="00BC02E0" w:rsidRDefault="00BC0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DFCBD" w14:textId="77777777" w:rsidR="005F7C29" w:rsidRDefault="005F7C29" w:rsidP="00232B2F">
      <w:r>
        <w:separator/>
      </w:r>
    </w:p>
  </w:footnote>
  <w:footnote w:type="continuationSeparator" w:id="0">
    <w:p w14:paraId="2ECB08CD" w14:textId="77777777" w:rsidR="005F7C29" w:rsidRDefault="005F7C29" w:rsidP="00232B2F">
      <w:r>
        <w:continuationSeparator/>
      </w:r>
    </w:p>
  </w:footnote>
  <w:footnote w:type="continuationNotice" w:id="1">
    <w:p w14:paraId="085809DD" w14:textId="77777777" w:rsidR="005F7C29" w:rsidRDefault="005F7C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E81D" w14:textId="77777777" w:rsidR="00BC02E0" w:rsidRDefault="00BC0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FFCB4" w14:textId="3F6EC11B" w:rsidR="00BC02E0" w:rsidRDefault="00BC02E0">
    <w:r w:rsidRPr="00E3356A">
      <w:rPr>
        <w:noProof/>
        <w:lang w:eastAsia="en-AU"/>
      </w:rPr>
      <w:drawing>
        <wp:anchor distT="0" distB="0" distL="114300" distR="114300" simplePos="0" relativeHeight="251658240" behindDoc="0" locked="0" layoutInCell="1" allowOverlap="1" wp14:anchorId="4AC1A239" wp14:editId="0EB135EF">
          <wp:simplePos x="0" y="0"/>
          <wp:positionH relativeFrom="margin">
            <wp:posOffset>-767344</wp:posOffset>
          </wp:positionH>
          <wp:positionV relativeFrom="margin">
            <wp:posOffset>-1063625</wp:posOffset>
          </wp:positionV>
          <wp:extent cx="1717040" cy="939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717040" cy="939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C5684" w14:textId="77777777" w:rsidR="00BC02E0" w:rsidRDefault="00BC0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EE5"/>
    <w:multiLevelType w:val="hybridMultilevel"/>
    <w:tmpl w:val="6916CA9E"/>
    <w:lvl w:ilvl="0" w:tplc="0C090001">
      <w:start w:val="1"/>
      <w:numFmt w:val="bullet"/>
      <w:lvlText w:val=""/>
      <w:lvlJc w:val="left"/>
      <w:pPr>
        <w:ind w:left="1180" w:hanging="360"/>
      </w:pPr>
      <w:rPr>
        <w:rFonts w:ascii="Symbol" w:hAnsi="Symbol" w:hint="default"/>
      </w:rPr>
    </w:lvl>
    <w:lvl w:ilvl="1" w:tplc="0C090003">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abstractNum w:abstractNumId="1" w15:restartNumberingAfterBreak="0">
    <w:nsid w:val="0E144B1A"/>
    <w:multiLevelType w:val="multilevel"/>
    <w:tmpl w:val="838CF59A"/>
    <w:lvl w:ilvl="0">
      <w:start w:val="7"/>
      <w:numFmt w:val="decimal"/>
      <w:lvlText w:val="%1."/>
      <w:lvlJc w:val="left"/>
      <w:pPr>
        <w:ind w:left="360" w:hanging="360"/>
      </w:pPr>
      <w:rPr>
        <w:rFonts w:hint="default"/>
      </w:rPr>
    </w:lvl>
    <w:lvl w:ilvl="1">
      <w:start w:val="1"/>
      <w:numFmt w:val="decimal"/>
      <w:lvlText w:val="%1.%2."/>
      <w:lvlJc w:val="left"/>
      <w:pPr>
        <w:ind w:left="812" w:hanging="360"/>
      </w:pPr>
      <w:rPr>
        <w:rFonts w:hint="default"/>
      </w:rPr>
    </w:lvl>
    <w:lvl w:ilvl="2">
      <w:start w:val="1"/>
      <w:numFmt w:val="decimal"/>
      <w:lvlText w:val="%1.%2.%3."/>
      <w:lvlJc w:val="left"/>
      <w:pPr>
        <w:ind w:left="1624" w:hanging="720"/>
      </w:pPr>
      <w:rPr>
        <w:rFonts w:hint="default"/>
      </w:rPr>
    </w:lvl>
    <w:lvl w:ilvl="3">
      <w:start w:val="1"/>
      <w:numFmt w:val="decimal"/>
      <w:lvlText w:val="%1.%2.%3.%4."/>
      <w:lvlJc w:val="left"/>
      <w:pPr>
        <w:ind w:left="2076" w:hanging="720"/>
      </w:pPr>
      <w:rPr>
        <w:rFonts w:hint="default"/>
      </w:rPr>
    </w:lvl>
    <w:lvl w:ilvl="4">
      <w:start w:val="1"/>
      <w:numFmt w:val="decimal"/>
      <w:lvlText w:val="%1.%2.%3.%4.%5."/>
      <w:lvlJc w:val="left"/>
      <w:pPr>
        <w:ind w:left="2888" w:hanging="1080"/>
      </w:pPr>
      <w:rPr>
        <w:rFonts w:hint="default"/>
      </w:rPr>
    </w:lvl>
    <w:lvl w:ilvl="5">
      <w:start w:val="1"/>
      <w:numFmt w:val="decimal"/>
      <w:lvlText w:val="%1.%2.%3.%4.%5.%6."/>
      <w:lvlJc w:val="left"/>
      <w:pPr>
        <w:ind w:left="3340" w:hanging="1080"/>
      </w:pPr>
      <w:rPr>
        <w:rFonts w:hint="default"/>
      </w:rPr>
    </w:lvl>
    <w:lvl w:ilvl="6">
      <w:start w:val="1"/>
      <w:numFmt w:val="decimal"/>
      <w:lvlText w:val="%1.%2.%3.%4.%5.%6.%7."/>
      <w:lvlJc w:val="left"/>
      <w:pPr>
        <w:ind w:left="3792" w:hanging="1080"/>
      </w:pPr>
      <w:rPr>
        <w:rFonts w:hint="default"/>
      </w:rPr>
    </w:lvl>
    <w:lvl w:ilvl="7">
      <w:start w:val="1"/>
      <w:numFmt w:val="decimal"/>
      <w:lvlText w:val="%1.%2.%3.%4.%5.%6.%7.%8."/>
      <w:lvlJc w:val="left"/>
      <w:pPr>
        <w:ind w:left="4604" w:hanging="1440"/>
      </w:pPr>
      <w:rPr>
        <w:rFonts w:hint="default"/>
      </w:rPr>
    </w:lvl>
    <w:lvl w:ilvl="8">
      <w:start w:val="1"/>
      <w:numFmt w:val="decimal"/>
      <w:lvlText w:val="%1.%2.%3.%4.%5.%6.%7.%8.%9."/>
      <w:lvlJc w:val="left"/>
      <w:pPr>
        <w:ind w:left="5056" w:hanging="1440"/>
      </w:pPr>
      <w:rPr>
        <w:rFonts w:hint="default"/>
      </w:rPr>
    </w:lvl>
  </w:abstractNum>
  <w:abstractNum w:abstractNumId="2" w15:restartNumberingAfterBreak="0">
    <w:nsid w:val="103A3C49"/>
    <w:multiLevelType w:val="hybridMultilevel"/>
    <w:tmpl w:val="0A524F40"/>
    <w:lvl w:ilvl="0" w:tplc="A6CA28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72E3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F8D2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48D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1EF6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8C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7E8F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8067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E09D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B93D4E"/>
    <w:multiLevelType w:val="hybridMultilevel"/>
    <w:tmpl w:val="AC68BA30"/>
    <w:lvl w:ilvl="0" w:tplc="5372C40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F751B6"/>
    <w:multiLevelType w:val="hybridMultilevel"/>
    <w:tmpl w:val="0402438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1AC353F7"/>
    <w:multiLevelType w:val="hybridMultilevel"/>
    <w:tmpl w:val="C400D04A"/>
    <w:lvl w:ilvl="0" w:tplc="9F38C124">
      <w:start w:val="1"/>
      <w:numFmt w:val="bullet"/>
      <w:pStyle w:val="BulletsBlack"/>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7C1E28"/>
    <w:multiLevelType w:val="multilevel"/>
    <w:tmpl w:val="513E4422"/>
    <w:lvl w:ilvl="0">
      <w:start w:val="6"/>
      <w:numFmt w:val="decimal"/>
      <w:lvlText w:val="%1."/>
      <w:lvlJc w:val="left"/>
      <w:pPr>
        <w:ind w:left="360" w:hanging="360"/>
      </w:pPr>
      <w:rPr>
        <w:rFonts w:hint="default"/>
      </w:rPr>
    </w:lvl>
    <w:lvl w:ilvl="1">
      <w:start w:val="1"/>
      <w:numFmt w:val="decimal"/>
      <w:lvlText w:val="%1.%2."/>
      <w:lvlJc w:val="left"/>
      <w:pPr>
        <w:ind w:left="812" w:hanging="360"/>
      </w:pPr>
      <w:rPr>
        <w:rFonts w:hint="default"/>
      </w:rPr>
    </w:lvl>
    <w:lvl w:ilvl="2">
      <w:start w:val="1"/>
      <w:numFmt w:val="decimal"/>
      <w:lvlText w:val="%1.%2.%3."/>
      <w:lvlJc w:val="left"/>
      <w:pPr>
        <w:ind w:left="1624" w:hanging="720"/>
      </w:pPr>
      <w:rPr>
        <w:rFonts w:hint="default"/>
      </w:rPr>
    </w:lvl>
    <w:lvl w:ilvl="3">
      <w:start w:val="1"/>
      <w:numFmt w:val="decimal"/>
      <w:lvlText w:val="%1.%2.%3.%4."/>
      <w:lvlJc w:val="left"/>
      <w:pPr>
        <w:ind w:left="2076" w:hanging="720"/>
      </w:pPr>
      <w:rPr>
        <w:rFonts w:hint="default"/>
      </w:rPr>
    </w:lvl>
    <w:lvl w:ilvl="4">
      <w:start w:val="1"/>
      <w:numFmt w:val="decimal"/>
      <w:lvlText w:val="%1.%2.%3.%4.%5."/>
      <w:lvlJc w:val="left"/>
      <w:pPr>
        <w:ind w:left="2888" w:hanging="1080"/>
      </w:pPr>
      <w:rPr>
        <w:rFonts w:hint="default"/>
      </w:rPr>
    </w:lvl>
    <w:lvl w:ilvl="5">
      <w:start w:val="1"/>
      <w:numFmt w:val="decimal"/>
      <w:lvlText w:val="%1.%2.%3.%4.%5.%6."/>
      <w:lvlJc w:val="left"/>
      <w:pPr>
        <w:ind w:left="3340" w:hanging="1080"/>
      </w:pPr>
      <w:rPr>
        <w:rFonts w:hint="default"/>
      </w:rPr>
    </w:lvl>
    <w:lvl w:ilvl="6">
      <w:start w:val="1"/>
      <w:numFmt w:val="decimal"/>
      <w:lvlText w:val="%1.%2.%3.%4.%5.%6.%7."/>
      <w:lvlJc w:val="left"/>
      <w:pPr>
        <w:ind w:left="3792" w:hanging="1080"/>
      </w:pPr>
      <w:rPr>
        <w:rFonts w:hint="default"/>
      </w:rPr>
    </w:lvl>
    <w:lvl w:ilvl="7">
      <w:start w:val="1"/>
      <w:numFmt w:val="decimal"/>
      <w:lvlText w:val="%1.%2.%3.%4.%5.%6.%7.%8."/>
      <w:lvlJc w:val="left"/>
      <w:pPr>
        <w:ind w:left="4604" w:hanging="1440"/>
      </w:pPr>
      <w:rPr>
        <w:rFonts w:hint="default"/>
      </w:rPr>
    </w:lvl>
    <w:lvl w:ilvl="8">
      <w:start w:val="1"/>
      <w:numFmt w:val="decimal"/>
      <w:lvlText w:val="%1.%2.%3.%4.%5.%6.%7.%8.%9."/>
      <w:lvlJc w:val="left"/>
      <w:pPr>
        <w:ind w:left="5056" w:hanging="1440"/>
      </w:pPr>
      <w:rPr>
        <w:rFonts w:hint="default"/>
      </w:rPr>
    </w:lvl>
  </w:abstractNum>
  <w:abstractNum w:abstractNumId="7" w15:restartNumberingAfterBreak="0">
    <w:nsid w:val="1D8D6D0B"/>
    <w:multiLevelType w:val="hybridMultilevel"/>
    <w:tmpl w:val="48401188"/>
    <w:lvl w:ilvl="0" w:tplc="65247F70">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0EA5726"/>
    <w:multiLevelType w:val="multilevel"/>
    <w:tmpl w:val="29AC2D6A"/>
    <w:lvl w:ilvl="0">
      <w:start w:val="8"/>
      <w:numFmt w:val="decimal"/>
      <w:lvlText w:val="%1."/>
      <w:lvlJc w:val="left"/>
      <w:pPr>
        <w:ind w:left="360" w:hanging="360"/>
      </w:pPr>
      <w:rPr>
        <w:rFonts w:hint="default"/>
        <w:sz w:val="20"/>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440" w:hanging="1440"/>
      </w:pPr>
      <w:rPr>
        <w:rFonts w:hint="default"/>
        <w:sz w:val="20"/>
      </w:rPr>
    </w:lvl>
    <w:lvl w:ilvl="7">
      <w:start w:val="1"/>
      <w:numFmt w:val="decimal"/>
      <w:lvlText w:val="%1.%2.%3.%4.%5.%6.%7.%8."/>
      <w:lvlJc w:val="left"/>
      <w:pPr>
        <w:ind w:left="1440" w:hanging="1440"/>
      </w:pPr>
      <w:rPr>
        <w:rFonts w:hint="default"/>
        <w:sz w:val="20"/>
      </w:rPr>
    </w:lvl>
    <w:lvl w:ilvl="8">
      <w:start w:val="1"/>
      <w:numFmt w:val="decimal"/>
      <w:lvlText w:val="%1.%2.%3.%4.%5.%6.%7.%8.%9."/>
      <w:lvlJc w:val="left"/>
      <w:pPr>
        <w:ind w:left="1800" w:hanging="1800"/>
      </w:pPr>
      <w:rPr>
        <w:rFonts w:hint="default"/>
        <w:sz w:val="20"/>
      </w:rPr>
    </w:lvl>
  </w:abstractNum>
  <w:abstractNum w:abstractNumId="9" w15:restartNumberingAfterBreak="0">
    <w:nsid w:val="20F469B1"/>
    <w:multiLevelType w:val="hybridMultilevel"/>
    <w:tmpl w:val="CFC66844"/>
    <w:lvl w:ilvl="0" w:tplc="A63243E0">
      <w:start w:val="1"/>
      <w:numFmt w:val="decimal"/>
      <w:lvlText w:val="%1.a."/>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724E04"/>
    <w:multiLevelType w:val="hybridMultilevel"/>
    <w:tmpl w:val="6762AC44"/>
    <w:lvl w:ilvl="0" w:tplc="0C09000F">
      <w:start w:val="1"/>
      <w:numFmt w:val="decimal"/>
      <w:lvlText w:val="%1."/>
      <w:lvlJc w:val="left"/>
      <w:pPr>
        <w:ind w:left="501"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F691AD3"/>
    <w:multiLevelType w:val="hybridMultilevel"/>
    <w:tmpl w:val="4F02617A"/>
    <w:lvl w:ilvl="0" w:tplc="FCDC4D84">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A7542F"/>
    <w:multiLevelType w:val="hybridMultilevel"/>
    <w:tmpl w:val="A8B83FD4"/>
    <w:lvl w:ilvl="0" w:tplc="E01C374A">
      <w:start w:val="2"/>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2F50A8"/>
    <w:multiLevelType w:val="hybridMultilevel"/>
    <w:tmpl w:val="228CBB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C7C78"/>
    <w:multiLevelType w:val="multilevel"/>
    <w:tmpl w:val="99388D04"/>
    <w:lvl w:ilvl="0">
      <w:start w:val="3"/>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432687"/>
    <w:multiLevelType w:val="hybridMultilevel"/>
    <w:tmpl w:val="DF7AFD8E"/>
    <w:lvl w:ilvl="0" w:tplc="6E284F98">
      <w:start w:val="1"/>
      <w:numFmt w:val="decimal"/>
      <w:pStyle w:val="NumberingGrape"/>
      <w:lvlText w:val="%1."/>
      <w:lvlJc w:val="left"/>
      <w:pPr>
        <w:ind w:left="720" w:hanging="360"/>
      </w:pPr>
      <w:rPr>
        <w:rFonts w:ascii="Museo Sans Rounded 100" w:hAnsi="Museo Sans Rounded 100" w:hint="default"/>
        <w:b w:val="0"/>
        <w:i w:val="0"/>
        <w:color w:val="872B9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EBD0DBB"/>
    <w:multiLevelType w:val="hybridMultilevel"/>
    <w:tmpl w:val="FE26A7D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01A7734"/>
    <w:multiLevelType w:val="hybridMultilevel"/>
    <w:tmpl w:val="3A484DF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5064136"/>
    <w:multiLevelType w:val="hybridMultilevel"/>
    <w:tmpl w:val="F0BC212A"/>
    <w:lvl w:ilvl="0" w:tplc="0C090001">
      <w:start w:val="1"/>
      <w:numFmt w:val="bullet"/>
      <w:lvlText w:val=""/>
      <w:lvlJc w:val="left"/>
      <w:pPr>
        <w:ind w:left="1180" w:hanging="360"/>
      </w:pPr>
      <w:rPr>
        <w:rFonts w:ascii="Symbol" w:hAnsi="Symbol" w:hint="default"/>
      </w:rPr>
    </w:lvl>
    <w:lvl w:ilvl="1" w:tplc="0C090003" w:tentative="1">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abstractNum w:abstractNumId="19" w15:restartNumberingAfterBreak="0">
    <w:nsid w:val="46F201BE"/>
    <w:multiLevelType w:val="hybridMultilevel"/>
    <w:tmpl w:val="6C0C752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DEF7FAE"/>
    <w:multiLevelType w:val="hybridMultilevel"/>
    <w:tmpl w:val="A81843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841F4A"/>
    <w:multiLevelType w:val="hybridMultilevel"/>
    <w:tmpl w:val="20665A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D940F9"/>
    <w:multiLevelType w:val="hybridMultilevel"/>
    <w:tmpl w:val="91BC54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6E59EA"/>
    <w:multiLevelType w:val="hybridMultilevel"/>
    <w:tmpl w:val="7B480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6070870"/>
    <w:multiLevelType w:val="multilevel"/>
    <w:tmpl w:val="C124F558"/>
    <w:lvl w:ilvl="0">
      <w:start w:val="3"/>
      <w:numFmt w:val="decimal"/>
      <w:lvlText w:val="%1."/>
      <w:lvlJc w:val="left"/>
      <w:pPr>
        <w:ind w:left="450" w:hanging="450"/>
      </w:pPr>
      <w:rPr>
        <w:rFonts w:hint="default"/>
      </w:rPr>
    </w:lvl>
    <w:lvl w:ilvl="1">
      <w:start w:val="2"/>
      <w:numFmt w:val="decimal"/>
      <w:lvlText w:val="%1.%2."/>
      <w:lvlJc w:val="left"/>
      <w:pPr>
        <w:ind w:left="807" w:hanging="45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25" w15:restartNumberingAfterBreak="0">
    <w:nsid w:val="565D6844"/>
    <w:multiLevelType w:val="hybridMultilevel"/>
    <w:tmpl w:val="6C0C752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E0D74C1"/>
    <w:multiLevelType w:val="hybridMultilevel"/>
    <w:tmpl w:val="DE18B810"/>
    <w:lvl w:ilvl="0" w:tplc="0C090001">
      <w:start w:val="1"/>
      <w:numFmt w:val="bullet"/>
      <w:lvlText w:val=""/>
      <w:lvlJc w:val="left"/>
      <w:pPr>
        <w:ind w:left="1180" w:hanging="360"/>
      </w:pPr>
      <w:rPr>
        <w:rFonts w:ascii="Symbol" w:hAnsi="Symbol" w:hint="default"/>
      </w:rPr>
    </w:lvl>
    <w:lvl w:ilvl="1" w:tplc="0C090003" w:tentative="1">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abstractNum w:abstractNumId="27" w15:restartNumberingAfterBreak="0">
    <w:nsid w:val="5EA77F7D"/>
    <w:multiLevelType w:val="hybridMultilevel"/>
    <w:tmpl w:val="543CE8E2"/>
    <w:lvl w:ilvl="0" w:tplc="6E089A30">
      <w:start w:val="1"/>
      <w:numFmt w:val="bullet"/>
      <w:pStyle w:val="BulletsGrap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D33CA9"/>
    <w:multiLevelType w:val="hybridMultilevel"/>
    <w:tmpl w:val="90C453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DE36FB9"/>
    <w:multiLevelType w:val="hybridMultilevel"/>
    <w:tmpl w:val="F2763FC0"/>
    <w:lvl w:ilvl="0" w:tplc="3D0A2370">
      <w:start w:val="1"/>
      <w:numFmt w:val="decimal"/>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30" w15:restartNumberingAfterBreak="0">
    <w:nsid w:val="730F6101"/>
    <w:multiLevelType w:val="hybridMultilevel"/>
    <w:tmpl w:val="31B8D5C0"/>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74E378A6"/>
    <w:multiLevelType w:val="multilevel"/>
    <w:tmpl w:val="91D288A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B3274A8"/>
    <w:multiLevelType w:val="hybridMultilevel"/>
    <w:tmpl w:val="EAD46B36"/>
    <w:lvl w:ilvl="0" w:tplc="85F21F00">
      <w:start w:val="1"/>
      <w:numFmt w:val="decimal"/>
      <w:pStyle w:val="NumberingBlack"/>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B775C10"/>
    <w:multiLevelType w:val="hybridMultilevel"/>
    <w:tmpl w:val="4AA4E23C"/>
    <w:lvl w:ilvl="0" w:tplc="0C090001">
      <w:start w:val="1"/>
      <w:numFmt w:val="bullet"/>
      <w:lvlText w:val=""/>
      <w:lvlJc w:val="left"/>
      <w:pPr>
        <w:ind w:left="1180" w:hanging="360"/>
      </w:pPr>
      <w:rPr>
        <w:rFonts w:ascii="Symbol" w:hAnsi="Symbol" w:hint="default"/>
      </w:rPr>
    </w:lvl>
    <w:lvl w:ilvl="1" w:tplc="0C090003" w:tentative="1">
      <w:start w:val="1"/>
      <w:numFmt w:val="bullet"/>
      <w:lvlText w:val="o"/>
      <w:lvlJc w:val="left"/>
      <w:pPr>
        <w:ind w:left="1900" w:hanging="360"/>
      </w:pPr>
      <w:rPr>
        <w:rFonts w:ascii="Courier New" w:hAnsi="Courier New" w:cs="Courier New" w:hint="default"/>
      </w:rPr>
    </w:lvl>
    <w:lvl w:ilvl="2" w:tplc="0C090005" w:tentative="1">
      <w:start w:val="1"/>
      <w:numFmt w:val="bullet"/>
      <w:lvlText w:val=""/>
      <w:lvlJc w:val="left"/>
      <w:pPr>
        <w:ind w:left="2620" w:hanging="360"/>
      </w:pPr>
      <w:rPr>
        <w:rFonts w:ascii="Wingdings" w:hAnsi="Wingdings" w:hint="default"/>
      </w:rPr>
    </w:lvl>
    <w:lvl w:ilvl="3" w:tplc="0C090001" w:tentative="1">
      <w:start w:val="1"/>
      <w:numFmt w:val="bullet"/>
      <w:lvlText w:val=""/>
      <w:lvlJc w:val="left"/>
      <w:pPr>
        <w:ind w:left="3340" w:hanging="360"/>
      </w:pPr>
      <w:rPr>
        <w:rFonts w:ascii="Symbol" w:hAnsi="Symbol" w:hint="default"/>
      </w:rPr>
    </w:lvl>
    <w:lvl w:ilvl="4" w:tplc="0C090003" w:tentative="1">
      <w:start w:val="1"/>
      <w:numFmt w:val="bullet"/>
      <w:lvlText w:val="o"/>
      <w:lvlJc w:val="left"/>
      <w:pPr>
        <w:ind w:left="4060" w:hanging="360"/>
      </w:pPr>
      <w:rPr>
        <w:rFonts w:ascii="Courier New" w:hAnsi="Courier New" w:cs="Courier New" w:hint="default"/>
      </w:rPr>
    </w:lvl>
    <w:lvl w:ilvl="5" w:tplc="0C090005" w:tentative="1">
      <w:start w:val="1"/>
      <w:numFmt w:val="bullet"/>
      <w:lvlText w:val=""/>
      <w:lvlJc w:val="left"/>
      <w:pPr>
        <w:ind w:left="4780" w:hanging="360"/>
      </w:pPr>
      <w:rPr>
        <w:rFonts w:ascii="Wingdings" w:hAnsi="Wingdings" w:hint="default"/>
      </w:rPr>
    </w:lvl>
    <w:lvl w:ilvl="6" w:tplc="0C090001" w:tentative="1">
      <w:start w:val="1"/>
      <w:numFmt w:val="bullet"/>
      <w:lvlText w:val=""/>
      <w:lvlJc w:val="left"/>
      <w:pPr>
        <w:ind w:left="5500" w:hanging="360"/>
      </w:pPr>
      <w:rPr>
        <w:rFonts w:ascii="Symbol" w:hAnsi="Symbol" w:hint="default"/>
      </w:rPr>
    </w:lvl>
    <w:lvl w:ilvl="7" w:tplc="0C090003" w:tentative="1">
      <w:start w:val="1"/>
      <w:numFmt w:val="bullet"/>
      <w:lvlText w:val="o"/>
      <w:lvlJc w:val="left"/>
      <w:pPr>
        <w:ind w:left="6220" w:hanging="360"/>
      </w:pPr>
      <w:rPr>
        <w:rFonts w:ascii="Courier New" w:hAnsi="Courier New" w:cs="Courier New" w:hint="default"/>
      </w:rPr>
    </w:lvl>
    <w:lvl w:ilvl="8" w:tplc="0C090005" w:tentative="1">
      <w:start w:val="1"/>
      <w:numFmt w:val="bullet"/>
      <w:lvlText w:val=""/>
      <w:lvlJc w:val="left"/>
      <w:pPr>
        <w:ind w:left="6940" w:hanging="360"/>
      </w:pPr>
      <w:rPr>
        <w:rFonts w:ascii="Wingdings" w:hAnsi="Wingdings" w:hint="default"/>
      </w:rPr>
    </w:lvl>
  </w:abstractNum>
  <w:abstractNum w:abstractNumId="34" w15:restartNumberingAfterBreak="0">
    <w:nsid w:val="7C7E4784"/>
    <w:multiLevelType w:val="hybridMultilevel"/>
    <w:tmpl w:val="C2EEC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F43064C"/>
    <w:multiLevelType w:val="hybridMultilevel"/>
    <w:tmpl w:val="A09A9EA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27"/>
  </w:num>
  <w:num w:numId="3">
    <w:abstractNumId w:val="32"/>
  </w:num>
  <w:num w:numId="4">
    <w:abstractNumId w:val="15"/>
  </w:num>
  <w:num w:numId="5">
    <w:abstractNumId w:val="2"/>
  </w:num>
  <w:num w:numId="6">
    <w:abstractNumId w:val="30"/>
  </w:num>
  <w:num w:numId="7">
    <w:abstractNumId w:val="10"/>
  </w:num>
  <w:num w:numId="8">
    <w:abstractNumId w:val="1"/>
  </w:num>
  <w:num w:numId="9">
    <w:abstractNumId w:val="22"/>
  </w:num>
  <w:num w:numId="10">
    <w:abstractNumId w:val="24"/>
  </w:num>
  <w:num w:numId="11">
    <w:abstractNumId w:val="14"/>
  </w:num>
  <w:num w:numId="12">
    <w:abstractNumId w:val="6"/>
  </w:num>
  <w:num w:numId="13">
    <w:abstractNumId w:val="8"/>
  </w:num>
  <w:num w:numId="14">
    <w:abstractNumId w:val="31"/>
  </w:num>
  <w:num w:numId="15">
    <w:abstractNumId w:val="9"/>
  </w:num>
  <w:num w:numId="16">
    <w:abstractNumId w:val="7"/>
  </w:num>
  <w:num w:numId="17">
    <w:abstractNumId w:val="23"/>
  </w:num>
  <w:num w:numId="18">
    <w:abstractNumId w:val="16"/>
  </w:num>
  <w:num w:numId="19">
    <w:abstractNumId w:val="25"/>
  </w:num>
  <w:num w:numId="20">
    <w:abstractNumId w:val="29"/>
  </w:num>
  <w:num w:numId="21">
    <w:abstractNumId w:val="12"/>
  </w:num>
  <w:num w:numId="22">
    <w:abstractNumId w:val="20"/>
  </w:num>
  <w:num w:numId="23">
    <w:abstractNumId w:val="17"/>
  </w:num>
  <w:num w:numId="24">
    <w:abstractNumId w:val="35"/>
  </w:num>
  <w:num w:numId="25">
    <w:abstractNumId w:val="4"/>
  </w:num>
  <w:num w:numId="26">
    <w:abstractNumId w:val="19"/>
  </w:num>
  <w:num w:numId="27">
    <w:abstractNumId w:val="21"/>
  </w:num>
  <w:num w:numId="28">
    <w:abstractNumId w:val="28"/>
  </w:num>
  <w:num w:numId="29">
    <w:abstractNumId w:val="26"/>
  </w:num>
  <w:num w:numId="30">
    <w:abstractNumId w:val="0"/>
  </w:num>
  <w:num w:numId="31">
    <w:abstractNumId w:val="3"/>
  </w:num>
  <w:num w:numId="32">
    <w:abstractNumId w:val="11"/>
  </w:num>
  <w:num w:numId="33">
    <w:abstractNumId w:val="33"/>
  </w:num>
  <w:num w:numId="34">
    <w:abstractNumId w:val="18"/>
  </w:num>
  <w:num w:numId="35">
    <w:abstractNumId w:val="13"/>
  </w:num>
  <w:num w:numId="36">
    <w:abstractNumId w:val="3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a Van Dyke">
    <w15:presenceInfo w15:providerId="AD" w15:userId="S::e5111607@vu.edu.au::7db992e1-7913-4d7e-8bf9-771a654fc7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408"/>
    <w:rsid w:val="00000613"/>
    <w:rsid w:val="00000821"/>
    <w:rsid w:val="00000831"/>
    <w:rsid w:val="000012FB"/>
    <w:rsid w:val="00001458"/>
    <w:rsid w:val="0000151B"/>
    <w:rsid w:val="00001A2A"/>
    <w:rsid w:val="000027F4"/>
    <w:rsid w:val="00002962"/>
    <w:rsid w:val="00003669"/>
    <w:rsid w:val="00003DF8"/>
    <w:rsid w:val="0000405D"/>
    <w:rsid w:val="00004194"/>
    <w:rsid w:val="00004AAF"/>
    <w:rsid w:val="00004BFF"/>
    <w:rsid w:val="000054AB"/>
    <w:rsid w:val="00007651"/>
    <w:rsid w:val="00011C34"/>
    <w:rsid w:val="00011E9B"/>
    <w:rsid w:val="00011EE5"/>
    <w:rsid w:val="00012645"/>
    <w:rsid w:val="00012920"/>
    <w:rsid w:val="00014EF8"/>
    <w:rsid w:val="000157E2"/>
    <w:rsid w:val="00015EAF"/>
    <w:rsid w:val="000164C4"/>
    <w:rsid w:val="00016751"/>
    <w:rsid w:val="00017651"/>
    <w:rsid w:val="00017D63"/>
    <w:rsid w:val="00017F99"/>
    <w:rsid w:val="000206E1"/>
    <w:rsid w:val="00020CFB"/>
    <w:rsid w:val="00023323"/>
    <w:rsid w:val="0002355B"/>
    <w:rsid w:val="00024E81"/>
    <w:rsid w:val="000259F1"/>
    <w:rsid w:val="00025BF6"/>
    <w:rsid w:val="00030060"/>
    <w:rsid w:val="000300BC"/>
    <w:rsid w:val="0003084B"/>
    <w:rsid w:val="00030893"/>
    <w:rsid w:val="00030FCB"/>
    <w:rsid w:val="0003172F"/>
    <w:rsid w:val="00031F13"/>
    <w:rsid w:val="000330A2"/>
    <w:rsid w:val="000334DC"/>
    <w:rsid w:val="00033A98"/>
    <w:rsid w:val="00033AFD"/>
    <w:rsid w:val="00033D81"/>
    <w:rsid w:val="0003458D"/>
    <w:rsid w:val="00034E88"/>
    <w:rsid w:val="00034EE8"/>
    <w:rsid w:val="00034FF7"/>
    <w:rsid w:val="000355B5"/>
    <w:rsid w:val="000361F8"/>
    <w:rsid w:val="000364CF"/>
    <w:rsid w:val="00036664"/>
    <w:rsid w:val="00036825"/>
    <w:rsid w:val="00036B26"/>
    <w:rsid w:val="00037121"/>
    <w:rsid w:val="0004022A"/>
    <w:rsid w:val="00040E87"/>
    <w:rsid w:val="00041193"/>
    <w:rsid w:val="00041206"/>
    <w:rsid w:val="00041382"/>
    <w:rsid w:val="00041499"/>
    <w:rsid w:val="0004173A"/>
    <w:rsid w:val="00042A0A"/>
    <w:rsid w:val="00043012"/>
    <w:rsid w:val="0004308E"/>
    <w:rsid w:val="0004386B"/>
    <w:rsid w:val="00044E6A"/>
    <w:rsid w:val="000457E7"/>
    <w:rsid w:val="00045CA2"/>
    <w:rsid w:val="000462F5"/>
    <w:rsid w:val="000465EB"/>
    <w:rsid w:val="00046B05"/>
    <w:rsid w:val="00046EBE"/>
    <w:rsid w:val="000472F7"/>
    <w:rsid w:val="00047610"/>
    <w:rsid w:val="00047E92"/>
    <w:rsid w:val="00047F9E"/>
    <w:rsid w:val="000511F1"/>
    <w:rsid w:val="00051416"/>
    <w:rsid w:val="0005393D"/>
    <w:rsid w:val="00053E18"/>
    <w:rsid w:val="00053E58"/>
    <w:rsid w:val="000542C8"/>
    <w:rsid w:val="00054741"/>
    <w:rsid w:val="00054E06"/>
    <w:rsid w:val="00055518"/>
    <w:rsid w:val="0005563E"/>
    <w:rsid w:val="00055C43"/>
    <w:rsid w:val="000568BD"/>
    <w:rsid w:val="000568F0"/>
    <w:rsid w:val="00056B2C"/>
    <w:rsid w:val="00056D3B"/>
    <w:rsid w:val="00056E96"/>
    <w:rsid w:val="00057848"/>
    <w:rsid w:val="00057B6C"/>
    <w:rsid w:val="000600F2"/>
    <w:rsid w:val="000601C4"/>
    <w:rsid w:val="00060B92"/>
    <w:rsid w:val="0006124B"/>
    <w:rsid w:val="00061A3F"/>
    <w:rsid w:val="00061EFD"/>
    <w:rsid w:val="000624AC"/>
    <w:rsid w:val="000634C5"/>
    <w:rsid w:val="000638C6"/>
    <w:rsid w:val="00063A69"/>
    <w:rsid w:val="000658B3"/>
    <w:rsid w:val="00065A85"/>
    <w:rsid w:val="00066286"/>
    <w:rsid w:val="000667C2"/>
    <w:rsid w:val="000669A9"/>
    <w:rsid w:val="00066F25"/>
    <w:rsid w:val="000670A1"/>
    <w:rsid w:val="00067216"/>
    <w:rsid w:val="00067A14"/>
    <w:rsid w:val="000708C8"/>
    <w:rsid w:val="00070955"/>
    <w:rsid w:val="00070F1B"/>
    <w:rsid w:val="00071AFD"/>
    <w:rsid w:val="00071D00"/>
    <w:rsid w:val="00071FB8"/>
    <w:rsid w:val="000720CC"/>
    <w:rsid w:val="0007221F"/>
    <w:rsid w:val="00073258"/>
    <w:rsid w:val="00073AEE"/>
    <w:rsid w:val="0007429D"/>
    <w:rsid w:val="000746A4"/>
    <w:rsid w:val="00074F2E"/>
    <w:rsid w:val="000758F8"/>
    <w:rsid w:val="000768BF"/>
    <w:rsid w:val="0007690D"/>
    <w:rsid w:val="000775AA"/>
    <w:rsid w:val="000779A4"/>
    <w:rsid w:val="0008014C"/>
    <w:rsid w:val="00080FAB"/>
    <w:rsid w:val="00081365"/>
    <w:rsid w:val="0008204E"/>
    <w:rsid w:val="00083208"/>
    <w:rsid w:val="00083409"/>
    <w:rsid w:val="0008422A"/>
    <w:rsid w:val="0008428C"/>
    <w:rsid w:val="00084451"/>
    <w:rsid w:val="00084605"/>
    <w:rsid w:val="000848EB"/>
    <w:rsid w:val="000852B1"/>
    <w:rsid w:val="00085715"/>
    <w:rsid w:val="00085C9D"/>
    <w:rsid w:val="00086A7B"/>
    <w:rsid w:val="00087365"/>
    <w:rsid w:val="00087E17"/>
    <w:rsid w:val="00087F77"/>
    <w:rsid w:val="00090283"/>
    <w:rsid w:val="00090E4C"/>
    <w:rsid w:val="000913F6"/>
    <w:rsid w:val="00093087"/>
    <w:rsid w:val="00093AF1"/>
    <w:rsid w:val="00094A66"/>
    <w:rsid w:val="000956A6"/>
    <w:rsid w:val="00095F3B"/>
    <w:rsid w:val="000961BE"/>
    <w:rsid w:val="000962F6"/>
    <w:rsid w:val="000A0421"/>
    <w:rsid w:val="000A0945"/>
    <w:rsid w:val="000A130F"/>
    <w:rsid w:val="000A134B"/>
    <w:rsid w:val="000A1A14"/>
    <w:rsid w:val="000A1C7C"/>
    <w:rsid w:val="000A241C"/>
    <w:rsid w:val="000A3456"/>
    <w:rsid w:val="000A396D"/>
    <w:rsid w:val="000A412D"/>
    <w:rsid w:val="000A4237"/>
    <w:rsid w:val="000A439E"/>
    <w:rsid w:val="000A471D"/>
    <w:rsid w:val="000A478F"/>
    <w:rsid w:val="000A4E5A"/>
    <w:rsid w:val="000A69EC"/>
    <w:rsid w:val="000A6CCE"/>
    <w:rsid w:val="000B298A"/>
    <w:rsid w:val="000B2E4A"/>
    <w:rsid w:val="000B47E1"/>
    <w:rsid w:val="000B4D0B"/>
    <w:rsid w:val="000B4DCF"/>
    <w:rsid w:val="000B64CF"/>
    <w:rsid w:val="000B67CF"/>
    <w:rsid w:val="000B739A"/>
    <w:rsid w:val="000B7668"/>
    <w:rsid w:val="000C023D"/>
    <w:rsid w:val="000C0B3E"/>
    <w:rsid w:val="000C125D"/>
    <w:rsid w:val="000C1A37"/>
    <w:rsid w:val="000C4519"/>
    <w:rsid w:val="000C457D"/>
    <w:rsid w:val="000C5410"/>
    <w:rsid w:val="000C6162"/>
    <w:rsid w:val="000C68C2"/>
    <w:rsid w:val="000C789C"/>
    <w:rsid w:val="000D0955"/>
    <w:rsid w:val="000D0B1E"/>
    <w:rsid w:val="000D0F48"/>
    <w:rsid w:val="000D19AE"/>
    <w:rsid w:val="000D2042"/>
    <w:rsid w:val="000D3033"/>
    <w:rsid w:val="000D49FB"/>
    <w:rsid w:val="000D4ED6"/>
    <w:rsid w:val="000D51BB"/>
    <w:rsid w:val="000D55AB"/>
    <w:rsid w:val="000D7BE6"/>
    <w:rsid w:val="000E0A30"/>
    <w:rsid w:val="000E10B1"/>
    <w:rsid w:val="000E10E2"/>
    <w:rsid w:val="000E1114"/>
    <w:rsid w:val="000E1184"/>
    <w:rsid w:val="000E1791"/>
    <w:rsid w:val="000E1805"/>
    <w:rsid w:val="000E1DA1"/>
    <w:rsid w:val="000E2BA3"/>
    <w:rsid w:val="000E3E8E"/>
    <w:rsid w:val="000E417B"/>
    <w:rsid w:val="000E4308"/>
    <w:rsid w:val="000E47BE"/>
    <w:rsid w:val="000E6372"/>
    <w:rsid w:val="000E670A"/>
    <w:rsid w:val="000E6ABC"/>
    <w:rsid w:val="000E6F2A"/>
    <w:rsid w:val="000F0625"/>
    <w:rsid w:val="000F062E"/>
    <w:rsid w:val="000F08BD"/>
    <w:rsid w:val="000F220C"/>
    <w:rsid w:val="000F3230"/>
    <w:rsid w:val="000F3C22"/>
    <w:rsid w:val="000F4002"/>
    <w:rsid w:val="000F47D1"/>
    <w:rsid w:val="000F48AE"/>
    <w:rsid w:val="000F4915"/>
    <w:rsid w:val="000F5273"/>
    <w:rsid w:val="000F52AD"/>
    <w:rsid w:val="000F5B50"/>
    <w:rsid w:val="000F5DA9"/>
    <w:rsid w:val="000F5E72"/>
    <w:rsid w:val="000F5EF7"/>
    <w:rsid w:val="000F635A"/>
    <w:rsid w:val="000F683E"/>
    <w:rsid w:val="000F7288"/>
    <w:rsid w:val="000F7503"/>
    <w:rsid w:val="000F7A39"/>
    <w:rsid w:val="000F7BF0"/>
    <w:rsid w:val="000F7D94"/>
    <w:rsid w:val="000F7E54"/>
    <w:rsid w:val="00100A21"/>
    <w:rsid w:val="00100A2C"/>
    <w:rsid w:val="00100A9D"/>
    <w:rsid w:val="00101860"/>
    <w:rsid w:val="00101A5F"/>
    <w:rsid w:val="00102A76"/>
    <w:rsid w:val="00102F10"/>
    <w:rsid w:val="00104662"/>
    <w:rsid w:val="0010573F"/>
    <w:rsid w:val="00105FD4"/>
    <w:rsid w:val="00106405"/>
    <w:rsid w:val="00106D10"/>
    <w:rsid w:val="001100CB"/>
    <w:rsid w:val="001106AD"/>
    <w:rsid w:val="00110B85"/>
    <w:rsid w:val="00110E23"/>
    <w:rsid w:val="0011134B"/>
    <w:rsid w:val="00111595"/>
    <w:rsid w:val="001121FF"/>
    <w:rsid w:val="0011333B"/>
    <w:rsid w:val="00113F9D"/>
    <w:rsid w:val="001160BC"/>
    <w:rsid w:val="00116432"/>
    <w:rsid w:val="001165EB"/>
    <w:rsid w:val="00116FE5"/>
    <w:rsid w:val="001201C2"/>
    <w:rsid w:val="00120C1B"/>
    <w:rsid w:val="00121028"/>
    <w:rsid w:val="0012161A"/>
    <w:rsid w:val="00122A6A"/>
    <w:rsid w:val="001235A6"/>
    <w:rsid w:val="00123629"/>
    <w:rsid w:val="00125F10"/>
    <w:rsid w:val="00127BA5"/>
    <w:rsid w:val="00127FDC"/>
    <w:rsid w:val="0013015E"/>
    <w:rsid w:val="001306C7"/>
    <w:rsid w:val="00130766"/>
    <w:rsid w:val="00130964"/>
    <w:rsid w:val="00130FB5"/>
    <w:rsid w:val="00131832"/>
    <w:rsid w:val="001326EC"/>
    <w:rsid w:val="00133327"/>
    <w:rsid w:val="00134E95"/>
    <w:rsid w:val="0013574D"/>
    <w:rsid w:val="00136E43"/>
    <w:rsid w:val="0014010A"/>
    <w:rsid w:val="00140905"/>
    <w:rsid w:val="00140B4C"/>
    <w:rsid w:val="00142318"/>
    <w:rsid w:val="001428E0"/>
    <w:rsid w:val="00142B74"/>
    <w:rsid w:val="00142DA5"/>
    <w:rsid w:val="00142FF5"/>
    <w:rsid w:val="0014304E"/>
    <w:rsid w:val="0014341A"/>
    <w:rsid w:val="001445A0"/>
    <w:rsid w:val="001448BF"/>
    <w:rsid w:val="00144A81"/>
    <w:rsid w:val="00144B02"/>
    <w:rsid w:val="00145A98"/>
    <w:rsid w:val="00145D50"/>
    <w:rsid w:val="00146090"/>
    <w:rsid w:val="00146A9F"/>
    <w:rsid w:val="00147C71"/>
    <w:rsid w:val="001519A8"/>
    <w:rsid w:val="001522A5"/>
    <w:rsid w:val="0015267C"/>
    <w:rsid w:val="00152942"/>
    <w:rsid w:val="00152BDA"/>
    <w:rsid w:val="00152DDF"/>
    <w:rsid w:val="001535AC"/>
    <w:rsid w:val="00153EAB"/>
    <w:rsid w:val="001549A4"/>
    <w:rsid w:val="00154C80"/>
    <w:rsid w:val="00155B13"/>
    <w:rsid w:val="00155B38"/>
    <w:rsid w:val="00155F8E"/>
    <w:rsid w:val="00156483"/>
    <w:rsid w:val="00156E15"/>
    <w:rsid w:val="001575DF"/>
    <w:rsid w:val="00157AEB"/>
    <w:rsid w:val="001606F0"/>
    <w:rsid w:val="001614D5"/>
    <w:rsid w:val="0016194B"/>
    <w:rsid w:val="00161A6D"/>
    <w:rsid w:val="00162D58"/>
    <w:rsid w:val="001641E8"/>
    <w:rsid w:val="001644D0"/>
    <w:rsid w:val="001644F5"/>
    <w:rsid w:val="00164614"/>
    <w:rsid w:val="00165051"/>
    <w:rsid w:val="001653A8"/>
    <w:rsid w:val="001653AA"/>
    <w:rsid w:val="001677CB"/>
    <w:rsid w:val="00170B8C"/>
    <w:rsid w:val="00171190"/>
    <w:rsid w:val="0017174E"/>
    <w:rsid w:val="00171758"/>
    <w:rsid w:val="00171D0A"/>
    <w:rsid w:val="0017248C"/>
    <w:rsid w:val="001724B0"/>
    <w:rsid w:val="001725B5"/>
    <w:rsid w:val="00172853"/>
    <w:rsid w:val="001730E3"/>
    <w:rsid w:val="001744AB"/>
    <w:rsid w:val="00174FAD"/>
    <w:rsid w:val="00175038"/>
    <w:rsid w:val="0017624F"/>
    <w:rsid w:val="00177127"/>
    <w:rsid w:val="00181135"/>
    <w:rsid w:val="00182411"/>
    <w:rsid w:val="00182881"/>
    <w:rsid w:val="00183CF3"/>
    <w:rsid w:val="00183D2E"/>
    <w:rsid w:val="0018422C"/>
    <w:rsid w:val="001847A3"/>
    <w:rsid w:val="00184EC0"/>
    <w:rsid w:val="00185D0D"/>
    <w:rsid w:val="00186C81"/>
    <w:rsid w:val="00186CD1"/>
    <w:rsid w:val="00187B96"/>
    <w:rsid w:val="00190081"/>
    <w:rsid w:val="0019026D"/>
    <w:rsid w:val="00190803"/>
    <w:rsid w:val="00190A28"/>
    <w:rsid w:val="0019127E"/>
    <w:rsid w:val="00191400"/>
    <w:rsid w:val="00191F3C"/>
    <w:rsid w:val="00192CF9"/>
    <w:rsid w:val="00192DC6"/>
    <w:rsid w:val="00192FF2"/>
    <w:rsid w:val="0019529B"/>
    <w:rsid w:val="0019538A"/>
    <w:rsid w:val="00195739"/>
    <w:rsid w:val="00195958"/>
    <w:rsid w:val="00195EB1"/>
    <w:rsid w:val="00197ADD"/>
    <w:rsid w:val="001A0377"/>
    <w:rsid w:val="001A0EBA"/>
    <w:rsid w:val="001A2983"/>
    <w:rsid w:val="001A39BD"/>
    <w:rsid w:val="001A51E8"/>
    <w:rsid w:val="001A53BF"/>
    <w:rsid w:val="001A6843"/>
    <w:rsid w:val="001A685B"/>
    <w:rsid w:val="001A6CB3"/>
    <w:rsid w:val="001A6FF3"/>
    <w:rsid w:val="001A717D"/>
    <w:rsid w:val="001A74BA"/>
    <w:rsid w:val="001B014E"/>
    <w:rsid w:val="001B05F1"/>
    <w:rsid w:val="001B07C6"/>
    <w:rsid w:val="001B1341"/>
    <w:rsid w:val="001B176C"/>
    <w:rsid w:val="001B2379"/>
    <w:rsid w:val="001B2533"/>
    <w:rsid w:val="001B2B74"/>
    <w:rsid w:val="001B52EE"/>
    <w:rsid w:val="001B5980"/>
    <w:rsid w:val="001B637E"/>
    <w:rsid w:val="001B751A"/>
    <w:rsid w:val="001B781C"/>
    <w:rsid w:val="001C0151"/>
    <w:rsid w:val="001C0BA7"/>
    <w:rsid w:val="001C0C28"/>
    <w:rsid w:val="001C13CB"/>
    <w:rsid w:val="001C3430"/>
    <w:rsid w:val="001C3DBB"/>
    <w:rsid w:val="001C4089"/>
    <w:rsid w:val="001C44DA"/>
    <w:rsid w:val="001C5594"/>
    <w:rsid w:val="001C752C"/>
    <w:rsid w:val="001C7623"/>
    <w:rsid w:val="001D00DF"/>
    <w:rsid w:val="001D1537"/>
    <w:rsid w:val="001D327E"/>
    <w:rsid w:val="001D3777"/>
    <w:rsid w:val="001D42AE"/>
    <w:rsid w:val="001D4707"/>
    <w:rsid w:val="001D4A24"/>
    <w:rsid w:val="001D4A9E"/>
    <w:rsid w:val="001D55B7"/>
    <w:rsid w:val="001D570D"/>
    <w:rsid w:val="001D5B4B"/>
    <w:rsid w:val="001D6A77"/>
    <w:rsid w:val="001D6F06"/>
    <w:rsid w:val="001D6FC3"/>
    <w:rsid w:val="001D7100"/>
    <w:rsid w:val="001D73BD"/>
    <w:rsid w:val="001D7BD7"/>
    <w:rsid w:val="001E096C"/>
    <w:rsid w:val="001E0A3B"/>
    <w:rsid w:val="001E0C49"/>
    <w:rsid w:val="001E13E6"/>
    <w:rsid w:val="001E161B"/>
    <w:rsid w:val="001E1723"/>
    <w:rsid w:val="001E1E19"/>
    <w:rsid w:val="001E30EC"/>
    <w:rsid w:val="001E31E9"/>
    <w:rsid w:val="001E3291"/>
    <w:rsid w:val="001E39C9"/>
    <w:rsid w:val="001E4116"/>
    <w:rsid w:val="001E48C5"/>
    <w:rsid w:val="001E4B2B"/>
    <w:rsid w:val="001E4D72"/>
    <w:rsid w:val="001E54D6"/>
    <w:rsid w:val="001E5C15"/>
    <w:rsid w:val="001E5D6F"/>
    <w:rsid w:val="001E5E38"/>
    <w:rsid w:val="001E6CA4"/>
    <w:rsid w:val="001E7408"/>
    <w:rsid w:val="001E7589"/>
    <w:rsid w:val="001F077B"/>
    <w:rsid w:val="001F0B3B"/>
    <w:rsid w:val="001F1151"/>
    <w:rsid w:val="001F173D"/>
    <w:rsid w:val="001F2416"/>
    <w:rsid w:val="001F2718"/>
    <w:rsid w:val="001F293D"/>
    <w:rsid w:val="001F2B3E"/>
    <w:rsid w:val="001F2C99"/>
    <w:rsid w:val="001F2F30"/>
    <w:rsid w:val="001F34AF"/>
    <w:rsid w:val="001F3535"/>
    <w:rsid w:val="001F35EF"/>
    <w:rsid w:val="001F3A2A"/>
    <w:rsid w:val="001F4771"/>
    <w:rsid w:val="001F4774"/>
    <w:rsid w:val="001F52A4"/>
    <w:rsid w:val="001F53A5"/>
    <w:rsid w:val="001F61C2"/>
    <w:rsid w:val="001F62A3"/>
    <w:rsid w:val="001F6331"/>
    <w:rsid w:val="001F6BB1"/>
    <w:rsid w:val="001F74D3"/>
    <w:rsid w:val="001F79E0"/>
    <w:rsid w:val="00200E89"/>
    <w:rsid w:val="002014C9"/>
    <w:rsid w:val="0020153E"/>
    <w:rsid w:val="00201B0D"/>
    <w:rsid w:val="00201D86"/>
    <w:rsid w:val="00202683"/>
    <w:rsid w:val="00202E37"/>
    <w:rsid w:val="002031AF"/>
    <w:rsid w:val="00203213"/>
    <w:rsid w:val="00204013"/>
    <w:rsid w:val="0020478A"/>
    <w:rsid w:val="002058C9"/>
    <w:rsid w:val="00206CCE"/>
    <w:rsid w:val="00206FFE"/>
    <w:rsid w:val="0020774A"/>
    <w:rsid w:val="00207F22"/>
    <w:rsid w:val="00211EE4"/>
    <w:rsid w:val="00212B85"/>
    <w:rsid w:val="00212DD8"/>
    <w:rsid w:val="002131D1"/>
    <w:rsid w:val="0021325D"/>
    <w:rsid w:val="00213439"/>
    <w:rsid w:val="00213AC3"/>
    <w:rsid w:val="002158FC"/>
    <w:rsid w:val="00215B91"/>
    <w:rsid w:val="00215B93"/>
    <w:rsid w:val="00215CE6"/>
    <w:rsid w:val="002164C5"/>
    <w:rsid w:val="002173C0"/>
    <w:rsid w:val="00220DEC"/>
    <w:rsid w:val="00222FCB"/>
    <w:rsid w:val="00222FE4"/>
    <w:rsid w:val="002243A5"/>
    <w:rsid w:val="00224405"/>
    <w:rsid w:val="002244CE"/>
    <w:rsid w:val="00226D12"/>
    <w:rsid w:val="00227C06"/>
    <w:rsid w:val="00230F3D"/>
    <w:rsid w:val="00231CB8"/>
    <w:rsid w:val="00232514"/>
    <w:rsid w:val="00232B2F"/>
    <w:rsid w:val="00232F87"/>
    <w:rsid w:val="00233686"/>
    <w:rsid w:val="00233727"/>
    <w:rsid w:val="00233751"/>
    <w:rsid w:val="00235C59"/>
    <w:rsid w:val="00236485"/>
    <w:rsid w:val="002369E6"/>
    <w:rsid w:val="00236E76"/>
    <w:rsid w:val="002375A6"/>
    <w:rsid w:val="00240072"/>
    <w:rsid w:val="002414CA"/>
    <w:rsid w:val="002417F6"/>
    <w:rsid w:val="0024294A"/>
    <w:rsid w:val="002438D7"/>
    <w:rsid w:val="00244004"/>
    <w:rsid w:val="00244294"/>
    <w:rsid w:val="00244344"/>
    <w:rsid w:val="00245115"/>
    <w:rsid w:val="002451DA"/>
    <w:rsid w:val="0024617A"/>
    <w:rsid w:val="0024676B"/>
    <w:rsid w:val="00247063"/>
    <w:rsid w:val="00247F88"/>
    <w:rsid w:val="00250605"/>
    <w:rsid w:val="002506FA"/>
    <w:rsid w:val="00250D09"/>
    <w:rsid w:val="002516B1"/>
    <w:rsid w:val="002525BF"/>
    <w:rsid w:val="0025276E"/>
    <w:rsid w:val="002530CC"/>
    <w:rsid w:val="00254311"/>
    <w:rsid w:val="00254442"/>
    <w:rsid w:val="00254EF7"/>
    <w:rsid w:val="00254F1B"/>
    <w:rsid w:val="0025671C"/>
    <w:rsid w:val="002569AB"/>
    <w:rsid w:val="00260E59"/>
    <w:rsid w:val="002621B0"/>
    <w:rsid w:val="0026248B"/>
    <w:rsid w:val="00262B80"/>
    <w:rsid w:val="00263030"/>
    <w:rsid w:val="002633F0"/>
    <w:rsid w:val="0026370B"/>
    <w:rsid w:val="00263E04"/>
    <w:rsid w:val="00264D03"/>
    <w:rsid w:val="002651D2"/>
    <w:rsid w:val="0026535D"/>
    <w:rsid w:val="0026684C"/>
    <w:rsid w:val="00267506"/>
    <w:rsid w:val="002675EE"/>
    <w:rsid w:val="002679A6"/>
    <w:rsid w:val="00267C4F"/>
    <w:rsid w:val="002705D3"/>
    <w:rsid w:val="00271B30"/>
    <w:rsid w:val="00271D45"/>
    <w:rsid w:val="002725D1"/>
    <w:rsid w:val="002731DA"/>
    <w:rsid w:val="00274E4F"/>
    <w:rsid w:val="00274FEA"/>
    <w:rsid w:val="00275621"/>
    <w:rsid w:val="0027736D"/>
    <w:rsid w:val="002805E4"/>
    <w:rsid w:val="00280EBC"/>
    <w:rsid w:val="00280F21"/>
    <w:rsid w:val="0028109C"/>
    <w:rsid w:val="002810CD"/>
    <w:rsid w:val="002810E9"/>
    <w:rsid w:val="00281CF7"/>
    <w:rsid w:val="00281FB3"/>
    <w:rsid w:val="00281FC2"/>
    <w:rsid w:val="00282178"/>
    <w:rsid w:val="00282358"/>
    <w:rsid w:val="00282A9B"/>
    <w:rsid w:val="0028304B"/>
    <w:rsid w:val="0028348C"/>
    <w:rsid w:val="00283AB8"/>
    <w:rsid w:val="002864F8"/>
    <w:rsid w:val="00286D71"/>
    <w:rsid w:val="00286F62"/>
    <w:rsid w:val="002879C9"/>
    <w:rsid w:val="00287A9B"/>
    <w:rsid w:val="00287FAE"/>
    <w:rsid w:val="00292B4B"/>
    <w:rsid w:val="002945E4"/>
    <w:rsid w:val="002949F3"/>
    <w:rsid w:val="00294D7C"/>
    <w:rsid w:val="00294DEC"/>
    <w:rsid w:val="00295031"/>
    <w:rsid w:val="002952FD"/>
    <w:rsid w:val="00295619"/>
    <w:rsid w:val="00295BEA"/>
    <w:rsid w:val="00296BBA"/>
    <w:rsid w:val="00297698"/>
    <w:rsid w:val="00297893"/>
    <w:rsid w:val="00297BB9"/>
    <w:rsid w:val="002A0285"/>
    <w:rsid w:val="002A0561"/>
    <w:rsid w:val="002A10FC"/>
    <w:rsid w:val="002A1904"/>
    <w:rsid w:val="002A22FB"/>
    <w:rsid w:val="002A2694"/>
    <w:rsid w:val="002A2D9C"/>
    <w:rsid w:val="002A40F8"/>
    <w:rsid w:val="002A415C"/>
    <w:rsid w:val="002A5C50"/>
    <w:rsid w:val="002A6717"/>
    <w:rsid w:val="002A7417"/>
    <w:rsid w:val="002B0222"/>
    <w:rsid w:val="002B05E3"/>
    <w:rsid w:val="002B0C6B"/>
    <w:rsid w:val="002B1887"/>
    <w:rsid w:val="002B18FF"/>
    <w:rsid w:val="002B1BA2"/>
    <w:rsid w:val="002B229D"/>
    <w:rsid w:val="002B2FF5"/>
    <w:rsid w:val="002B33CF"/>
    <w:rsid w:val="002B3746"/>
    <w:rsid w:val="002B37B2"/>
    <w:rsid w:val="002B3CBA"/>
    <w:rsid w:val="002B4333"/>
    <w:rsid w:val="002B4D0B"/>
    <w:rsid w:val="002B5F7E"/>
    <w:rsid w:val="002B6E06"/>
    <w:rsid w:val="002C05E9"/>
    <w:rsid w:val="002C08F5"/>
    <w:rsid w:val="002C0AD1"/>
    <w:rsid w:val="002C0CA8"/>
    <w:rsid w:val="002C0E21"/>
    <w:rsid w:val="002C11F1"/>
    <w:rsid w:val="002C11F4"/>
    <w:rsid w:val="002C1E70"/>
    <w:rsid w:val="002C2D9C"/>
    <w:rsid w:val="002C303D"/>
    <w:rsid w:val="002C31A3"/>
    <w:rsid w:val="002C31AA"/>
    <w:rsid w:val="002C3BF8"/>
    <w:rsid w:val="002C412B"/>
    <w:rsid w:val="002C4772"/>
    <w:rsid w:val="002C4952"/>
    <w:rsid w:val="002C4CEF"/>
    <w:rsid w:val="002C535D"/>
    <w:rsid w:val="002C57EA"/>
    <w:rsid w:val="002C6B5F"/>
    <w:rsid w:val="002C6EAB"/>
    <w:rsid w:val="002C7140"/>
    <w:rsid w:val="002C7DEF"/>
    <w:rsid w:val="002C7FE2"/>
    <w:rsid w:val="002D015A"/>
    <w:rsid w:val="002D07A1"/>
    <w:rsid w:val="002D0CC2"/>
    <w:rsid w:val="002D0F11"/>
    <w:rsid w:val="002D1091"/>
    <w:rsid w:val="002D1306"/>
    <w:rsid w:val="002D130E"/>
    <w:rsid w:val="002D1659"/>
    <w:rsid w:val="002D1C07"/>
    <w:rsid w:val="002D2274"/>
    <w:rsid w:val="002D294C"/>
    <w:rsid w:val="002D2FE8"/>
    <w:rsid w:val="002D3E66"/>
    <w:rsid w:val="002D4188"/>
    <w:rsid w:val="002D47F2"/>
    <w:rsid w:val="002D5517"/>
    <w:rsid w:val="002D6026"/>
    <w:rsid w:val="002D6E78"/>
    <w:rsid w:val="002D74B8"/>
    <w:rsid w:val="002D7CDA"/>
    <w:rsid w:val="002E03A7"/>
    <w:rsid w:val="002E0A8A"/>
    <w:rsid w:val="002E12C5"/>
    <w:rsid w:val="002E1DB3"/>
    <w:rsid w:val="002E278C"/>
    <w:rsid w:val="002E3397"/>
    <w:rsid w:val="002E3FDB"/>
    <w:rsid w:val="002E4494"/>
    <w:rsid w:val="002E4742"/>
    <w:rsid w:val="002E72CE"/>
    <w:rsid w:val="002E77F4"/>
    <w:rsid w:val="002E7CFF"/>
    <w:rsid w:val="002F05ED"/>
    <w:rsid w:val="002F08E5"/>
    <w:rsid w:val="002F1CCE"/>
    <w:rsid w:val="002F1FF6"/>
    <w:rsid w:val="002F2FD2"/>
    <w:rsid w:val="002F339E"/>
    <w:rsid w:val="002F384D"/>
    <w:rsid w:val="002F4309"/>
    <w:rsid w:val="002F47DA"/>
    <w:rsid w:val="002F5CC6"/>
    <w:rsid w:val="002F666B"/>
    <w:rsid w:val="002F6E56"/>
    <w:rsid w:val="002F70D2"/>
    <w:rsid w:val="002F7592"/>
    <w:rsid w:val="002F7D3E"/>
    <w:rsid w:val="00300306"/>
    <w:rsid w:val="003004B8"/>
    <w:rsid w:val="00301715"/>
    <w:rsid w:val="00301C46"/>
    <w:rsid w:val="0030325B"/>
    <w:rsid w:val="003034D2"/>
    <w:rsid w:val="00305CF1"/>
    <w:rsid w:val="00307E2C"/>
    <w:rsid w:val="003116E3"/>
    <w:rsid w:val="00311A6E"/>
    <w:rsid w:val="00311AA5"/>
    <w:rsid w:val="00312EA6"/>
    <w:rsid w:val="00312F86"/>
    <w:rsid w:val="003133A6"/>
    <w:rsid w:val="00314707"/>
    <w:rsid w:val="00315EDF"/>
    <w:rsid w:val="003164F6"/>
    <w:rsid w:val="003173E5"/>
    <w:rsid w:val="00317567"/>
    <w:rsid w:val="00317570"/>
    <w:rsid w:val="00317E77"/>
    <w:rsid w:val="00320358"/>
    <w:rsid w:val="00320946"/>
    <w:rsid w:val="00320F17"/>
    <w:rsid w:val="00322422"/>
    <w:rsid w:val="00322FF9"/>
    <w:rsid w:val="00323D02"/>
    <w:rsid w:val="003242A7"/>
    <w:rsid w:val="00324DAA"/>
    <w:rsid w:val="0032558E"/>
    <w:rsid w:val="00325E3F"/>
    <w:rsid w:val="00327AF0"/>
    <w:rsid w:val="00327BA5"/>
    <w:rsid w:val="00330564"/>
    <w:rsid w:val="003305AB"/>
    <w:rsid w:val="0033169E"/>
    <w:rsid w:val="00331B2F"/>
    <w:rsid w:val="0033215F"/>
    <w:rsid w:val="00332788"/>
    <w:rsid w:val="00332996"/>
    <w:rsid w:val="00332CC5"/>
    <w:rsid w:val="00333290"/>
    <w:rsid w:val="0033363B"/>
    <w:rsid w:val="00333668"/>
    <w:rsid w:val="00334A2F"/>
    <w:rsid w:val="00336151"/>
    <w:rsid w:val="00336417"/>
    <w:rsid w:val="003371AB"/>
    <w:rsid w:val="003374AA"/>
    <w:rsid w:val="00340268"/>
    <w:rsid w:val="00340EEA"/>
    <w:rsid w:val="00341050"/>
    <w:rsid w:val="0034109F"/>
    <w:rsid w:val="00341813"/>
    <w:rsid w:val="00341C67"/>
    <w:rsid w:val="00341E80"/>
    <w:rsid w:val="00342279"/>
    <w:rsid w:val="0034275B"/>
    <w:rsid w:val="00342A71"/>
    <w:rsid w:val="00342AC9"/>
    <w:rsid w:val="0034304F"/>
    <w:rsid w:val="003430FF"/>
    <w:rsid w:val="00343A81"/>
    <w:rsid w:val="00343C70"/>
    <w:rsid w:val="00343CB3"/>
    <w:rsid w:val="003442D2"/>
    <w:rsid w:val="00345459"/>
    <w:rsid w:val="00345C62"/>
    <w:rsid w:val="003476CD"/>
    <w:rsid w:val="003479F6"/>
    <w:rsid w:val="00350286"/>
    <w:rsid w:val="00350752"/>
    <w:rsid w:val="00350C20"/>
    <w:rsid w:val="00351592"/>
    <w:rsid w:val="0035172A"/>
    <w:rsid w:val="00352626"/>
    <w:rsid w:val="00353C3B"/>
    <w:rsid w:val="00354B85"/>
    <w:rsid w:val="0035501F"/>
    <w:rsid w:val="00355649"/>
    <w:rsid w:val="00356A37"/>
    <w:rsid w:val="00357A4D"/>
    <w:rsid w:val="00357D85"/>
    <w:rsid w:val="00360B42"/>
    <w:rsid w:val="00360F11"/>
    <w:rsid w:val="00361594"/>
    <w:rsid w:val="0036175C"/>
    <w:rsid w:val="00361BF7"/>
    <w:rsid w:val="00361E56"/>
    <w:rsid w:val="0036211A"/>
    <w:rsid w:val="0036283E"/>
    <w:rsid w:val="00362B06"/>
    <w:rsid w:val="00362D80"/>
    <w:rsid w:val="0036382B"/>
    <w:rsid w:val="00363CC0"/>
    <w:rsid w:val="00363DAC"/>
    <w:rsid w:val="00364A08"/>
    <w:rsid w:val="00366440"/>
    <w:rsid w:val="00366888"/>
    <w:rsid w:val="00367CB2"/>
    <w:rsid w:val="0037065D"/>
    <w:rsid w:val="00370F99"/>
    <w:rsid w:val="00371338"/>
    <w:rsid w:val="003713B5"/>
    <w:rsid w:val="0037191D"/>
    <w:rsid w:val="00372534"/>
    <w:rsid w:val="00373911"/>
    <w:rsid w:val="00373C34"/>
    <w:rsid w:val="00373C89"/>
    <w:rsid w:val="00374633"/>
    <w:rsid w:val="00374ADE"/>
    <w:rsid w:val="00375072"/>
    <w:rsid w:val="003751F6"/>
    <w:rsid w:val="003753A8"/>
    <w:rsid w:val="0037554A"/>
    <w:rsid w:val="00376DE9"/>
    <w:rsid w:val="00376EA2"/>
    <w:rsid w:val="003771F0"/>
    <w:rsid w:val="0037788B"/>
    <w:rsid w:val="00377C92"/>
    <w:rsid w:val="003804B8"/>
    <w:rsid w:val="003804F8"/>
    <w:rsid w:val="003808E7"/>
    <w:rsid w:val="003814C5"/>
    <w:rsid w:val="0038202C"/>
    <w:rsid w:val="003827B5"/>
    <w:rsid w:val="003827D0"/>
    <w:rsid w:val="00382C7E"/>
    <w:rsid w:val="00382CE6"/>
    <w:rsid w:val="00383338"/>
    <w:rsid w:val="00383533"/>
    <w:rsid w:val="00383CA5"/>
    <w:rsid w:val="003841B4"/>
    <w:rsid w:val="00384A65"/>
    <w:rsid w:val="00384BB7"/>
    <w:rsid w:val="003852A1"/>
    <w:rsid w:val="00386132"/>
    <w:rsid w:val="00386584"/>
    <w:rsid w:val="003866EE"/>
    <w:rsid w:val="00387206"/>
    <w:rsid w:val="00387278"/>
    <w:rsid w:val="003878A3"/>
    <w:rsid w:val="003903A7"/>
    <w:rsid w:val="00390FC9"/>
    <w:rsid w:val="0039100B"/>
    <w:rsid w:val="00391564"/>
    <w:rsid w:val="003915CA"/>
    <w:rsid w:val="003935BA"/>
    <w:rsid w:val="00393F24"/>
    <w:rsid w:val="00393F28"/>
    <w:rsid w:val="003946FB"/>
    <w:rsid w:val="00394C9E"/>
    <w:rsid w:val="00394D3C"/>
    <w:rsid w:val="00394ED0"/>
    <w:rsid w:val="00395061"/>
    <w:rsid w:val="00395DB9"/>
    <w:rsid w:val="0039613F"/>
    <w:rsid w:val="0039753C"/>
    <w:rsid w:val="003A07F5"/>
    <w:rsid w:val="003A0C57"/>
    <w:rsid w:val="003A156C"/>
    <w:rsid w:val="003A1ED3"/>
    <w:rsid w:val="003A2601"/>
    <w:rsid w:val="003A3115"/>
    <w:rsid w:val="003A3632"/>
    <w:rsid w:val="003A4CC3"/>
    <w:rsid w:val="003A52D3"/>
    <w:rsid w:val="003A681A"/>
    <w:rsid w:val="003A779F"/>
    <w:rsid w:val="003A7BE7"/>
    <w:rsid w:val="003A7FA2"/>
    <w:rsid w:val="003B0C44"/>
    <w:rsid w:val="003B11E3"/>
    <w:rsid w:val="003B1E4D"/>
    <w:rsid w:val="003B4C0C"/>
    <w:rsid w:val="003B50BE"/>
    <w:rsid w:val="003B5107"/>
    <w:rsid w:val="003B5B68"/>
    <w:rsid w:val="003B6A4D"/>
    <w:rsid w:val="003B72BF"/>
    <w:rsid w:val="003B7619"/>
    <w:rsid w:val="003B7943"/>
    <w:rsid w:val="003B7AAF"/>
    <w:rsid w:val="003C03ED"/>
    <w:rsid w:val="003C0EF9"/>
    <w:rsid w:val="003C0F07"/>
    <w:rsid w:val="003C11C8"/>
    <w:rsid w:val="003C13F6"/>
    <w:rsid w:val="003C1B0C"/>
    <w:rsid w:val="003C1B25"/>
    <w:rsid w:val="003C1E26"/>
    <w:rsid w:val="003C2651"/>
    <w:rsid w:val="003C28CB"/>
    <w:rsid w:val="003C2EC0"/>
    <w:rsid w:val="003C3D23"/>
    <w:rsid w:val="003C3F1B"/>
    <w:rsid w:val="003C44D4"/>
    <w:rsid w:val="003C5022"/>
    <w:rsid w:val="003C55B1"/>
    <w:rsid w:val="003C5915"/>
    <w:rsid w:val="003C5F17"/>
    <w:rsid w:val="003C6414"/>
    <w:rsid w:val="003C7199"/>
    <w:rsid w:val="003C7829"/>
    <w:rsid w:val="003D124C"/>
    <w:rsid w:val="003D18A1"/>
    <w:rsid w:val="003D2061"/>
    <w:rsid w:val="003D221D"/>
    <w:rsid w:val="003D28D2"/>
    <w:rsid w:val="003D2DA7"/>
    <w:rsid w:val="003D31CE"/>
    <w:rsid w:val="003D3F7A"/>
    <w:rsid w:val="003D4B46"/>
    <w:rsid w:val="003D4D0C"/>
    <w:rsid w:val="003D5792"/>
    <w:rsid w:val="003D6544"/>
    <w:rsid w:val="003D6C17"/>
    <w:rsid w:val="003D71CA"/>
    <w:rsid w:val="003D7CA8"/>
    <w:rsid w:val="003E00AE"/>
    <w:rsid w:val="003E08CD"/>
    <w:rsid w:val="003E0F4D"/>
    <w:rsid w:val="003E1475"/>
    <w:rsid w:val="003E195D"/>
    <w:rsid w:val="003E25C0"/>
    <w:rsid w:val="003E2C8B"/>
    <w:rsid w:val="003E3008"/>
    <w:rsid w:val="003E320D"/>
    <w:rsid w:val="003E40FB"/>
    <w:rsid w:val="003E50C8"/>
    <w:rsid w:val="003E540F"/>
    <w:rsid w:val="003E62ED"/>
    <w:rsid w:val="003E650D"/>
    <w:rsid w:val="003E664F"/>
    <w:rsid w:val="003E6788"/>
    <w:rsid w:val="003E69DC"/>
    <w:rsid w:val="003E6AFE"/>
    <w:rsid w:val="003E6B48"/>
    <w:rsid w:val="003E7DD7"/>
    <w:rsid w:val="003F02A6"/>
    <w:rsid w:val="003F05C6"/>
    <w:rsid w:val="003F05D6"/>
    <w:rsid w:val="003F081A"/>
    <w:rsid w:val="003F15D9"/>
    <w:rsid w:val="003F1CE6"/>
    <w:rsid w:val="003F2C94"/>
    <w:rsid w:val="003F3663"/>
    <w:rsid w:val="003F3F88"/>
    <w:rsid w:val="003F5C29"/>
    <w:rsid w:val="003F6152"/>
    <w:rsid w:val="003F62DC"/>
    <w:rsid w:val="003F6398"/>
    <w:rsid w:val="003F664A"/>
    <w:rsid w:val="003F73E8"/>
    <w:rsid w:val="003F74BD"/>
    <w:rsid w:val="004006F8"/>
    <w:rsid w:val="004009E1"/>
    <w:rsid w:val="00400D6B"/>
    <w:rsid w:val="0040160A"/>
    <w:rsid w:val="00402079"/>
    <w:rsid w:val="00402295"/>
    <w:rsid w:val="0040303A"/>
    <w:rsid w:val="004045E4"/>
    <w:rsid w:val="004045EA"/>
    <w:rsid w:val="00406905"/>
    <w:rsid w:val="00406FBC"/>
    <w:rsid w:val="00407BE5"/>
    <w:rsid w:val="00410924"/>
    <w:rsid w:val="00410A15"/>
    <w:rsid w:val="00410D82"/>
    <w:rsid w:val="00411036"/>
    <w:rsid w:val="00411141"/>
    <w:rsid w:val="0041484E"/>
    <w:rsid w:val="00415686"/>
    <w:rsid w:val="00416A19"/>
    <w:rsid w:val="00422C4F"/>
    <w:rsid w:val="00423ABB"/>
    <w:rsid w:val="00423B90"/>
    <w:rsid w:val="00424332"/>
    <w:rsid w:val="00424428"/>
    <w:rsid w:val="00425D7B"/>
    <w:rsid w:val="00425EF1"/>
    <w:rsid w:val="00426D25"/>
    <w:rsid w:val="00426E59"/>
    <w:rsid w:val="00427292"/>
    <w:rsid w:val="004274CF"/>
    <w:rsid w:val="004275DB"/>
    <w:rsid w:val="00427FE1"/>
    <w:rsid w:val="0043033B"/>
    <w:rsid w:val="00430436"/>
    <w:rsid w:val="00433960"/>
    <w:rsid w:val="004340B7"/>
    <w:rsid w:val="004345AB"/>
    <w:rsid w:val="00434653"/>
    <w:rsid w:val="00434BC2"/>
    <w:rsid w:val="00434DCA"/>
    <w:rsid w:val="004353E8"/>
    <w:rsid w:val="004370F8"/>
    <w:rsid w:val="0043731C"/>
    <w:rsid w:val="004376B7"/>
    <w:rsid w:val="00440B55"/>
    <w:rsid w:val="00441718"/>
    <w:rsid w:val="00441C05"/>
    <w:rsid w:val="00441FDC"/>
    <w:rsid w:val="0044375C"/>
    <w:rsid w:val="004444D7"/>
    <w:rsid w:val="00445ABA"/>
    <w:rsid w:val="00445F6B"/>
    <w:rsid w:val="00446025"/>
    <w:rsid w:val="00446191"/>
    <w:rsid w:val="004467B7"/>
    <w:rsid w:val="0044687F"/>
    <w:rsid w:val="00447233"/>
    <w:rsid w:val="00447E99"/>
    <w:rsid w:val="004507E7"/>
    <w:rsid w:val="0045083A"/>
    <w:rsid w:val="00450A70"/>
    <w:rsid w:val="00450C73"/>
    <w:rsid w:val="00451C09"/>
    <w:rsid w:val="00452B90"/>
    <w:rsid w:val="00452E93"/>
    <w:rsid w:val="00453462"/>
    <w:rsid w:val="004536E5"/>
    <w:rsid w:val="00453DFD"/>
    <w:rsid w:val="00454A69"/>
    <w:rsid w:val="004559C5"/>
    <w:rsid w:val="00455B8C"/>
    <w:rsid w:val="004563DA"/>
    <w:rsid w:val="00456DD7"/>
    <w:rsid w:val="00457074"/>
    <w:rsid w:val="00460AB3"/>
    <w:rsid w:val="00460BA9"/>
    <w:rsid w:val="00461436"/>
    <w:rsid w:val="004617CA"/>
    <w:rsid w:val="00461D15"/>
    <w:rsid w:val="004621CC"/>
    <w:rsid w:val="0046243F"/>
    <w:rsid w:val="0046456B"/>
    <w:rsid w:val="00464B51"/>
    <w:rsid w:val="00466828"/>
    <w:rsid w:val="00466C3D"/>
    <w:rsid w:val="00466C79"/>
    <w:rsid w:val="004677DA"/>
    <w:rsid w:val="00467C0A"/>
    <w:rsid w:val="00467EB6"/>
    <w:rsid w:val="00470203"/>
    <w:rsid w:val="00470356"/>
    <w:rsid w:val="00470436"/>
    <w:rsid w:val="0047284B"/>
    <w:rsid w:val="00472CEA"/>
    <w:rsid w:val="0047351C"/>
    <w:rsid w:val="00473D34"/>
    <w:rsid w:val="00473FCE"/>
    <w:rsid w:val="0047546E"/>
    <w:rsid w:val="00475630"/>
    <w:rsid w:val="00475EAE"/>
    <w:rsid w:val="00476ABD"/>
    <w:rsid w:val="004770EE"/>
    <w:rsid w:val="00477A96"/>
    <w:rsid w:val="00477B7A"/>
    <w:rsid w:val="00477C7B"/>
    <w:rsid w:val="00477CE1"/>
    <w:rsid w:val="00477EFB"/>
    <w:rsid w:val="00480047"/>
    <w:rsid w:val="00480311"/>
    <w:rsid w:val="0048046E"/>
    <w:rsid w:val="0048081E"/>
    <w:rsid w:val="00482670"/>
    <w:rsid w:val="00482E27"/>
    <w:rsid w:val="00483C1B"/>
    <w:rsid w:val="00484056"/>
    <w:rsid w:val="00484FF5"/>
    <w:rsid w:val="00485584"/>
    <w:rsid w:val="0048662F"/>
    <w:rsid w:val="00486A87"/>
    <w:rsid w:val="00487501"/>
    <w:rsid w:val="004902D8"/>
    <w:rsid w:val="0049102A"/>
    <w:rsid w:val="004916E7"/>
    <w:rsid w:val="004929DD"/>
    <w:rsid w:val="00492B6E"/>
    <w:rsid w:val="00492CE7"/>
    <w:rsid w:val="00493A6B"/>
    <w:rsid w:val="00493EA8"/>
    <w:rsid w:val="0049401A"/>
    <w:rsid w:val="00494162"/>
    <w:rsid w:val="00494977"/>
    <w:rsid w:val="00495682"/>
    <w:rsid w:val="004957C4"/>
    <w:rsid w:val="00495C0F"/>
    <w:rsid w:val="00496AA1"/>
    <w:rsid w:val="004974FA"/>
    <w:rsid w:val="0049777E"/>
    <w:rsid w:val="004A099A"/>
    <w:rsid w:val="004A10E4"/>
    <w:rsid w:val="004A14AE"/>
    <w:rsid w:val="004A15D2"/>
    <w:rsid w:val="004A226B"/>
    <w:rsid w:val="004A27A1"/>
    <w:rsid w:val="004A2E32"/>
    <w:rsid w:val="004A32DC"/>
    <w:rsid w:val="004A37C1"/>
    <w:rsid w:val="004A3945"/>
    <w:rsid w:val="004A4120"/>
    <w:rsid w:val="004A4720"/>
    <w:rsid w:val="004A4B86"/>
    <w:rsid w:val="004A4D46"/>
    <w:rsid w:val="004A542E"/>
    <w:rsid w:val="004A5E86"/>
    <w:rsid w:val="004A5F80"/>
    <w:rsid w:val="004A6490"/>
    <w:rsid w:val="004A6CB6"/>
    <w:rsid w:val="004A74D1"/>
    <w:rsid w:val="004A751A"/>
    <w:rsid w:val="004B01B3"/>
    <w:rsid w:val="004B0A8E"/>
    <w:rsid w:val="004B0CF8"/>
    <w:rsid w:val="004B0E6C"/>
    <w:rsid w:val="004B1E0C"/>
    <w:rsid w:val="004B265E"/>
    <w:rsid w:val="004B2886"/>
    <w:rsid w:val="004B2AD0"/>
    <w:rsid w:val="004B2FFA"/>
    <w:rsid w:val="004B330C"/>
    <w:rsid w:val="004B3665"/>
    <w:rsid w:val="004B373D"/>
    <w:rsid w:val="004B4448"/>
    <w:rsid w:val="004B4CBA"/>
    <w:rsid w:val="004B510E"/>
    <w:rsid w:val="004B5774"/>
    <w:rsid w:val="004B6711"/>
    <w:rsid w:val="004B6F22"/>
    <w:rsid w:val="004B789D"/>
    <w:rsid w:val="004B7F58"/>
    <w:rsid w:val="004C0560"/>
    <w:rsid w:val="004C123F"/>
    <w:rsid w:val="004C23B7"/>
    <w:rsid w:val="004C35D7"/>
    <w:rsid w:val="004C3673"/>
    <w:rsid w:val="004C42BF"/>
    <w:rsid w:val="004C462C"/>
    <w:rsid w:val="004C55D0"/>
    <w:rsid w:val="004C5D24"/>
    <w:rsid w:val="004C6245"/>
    <w:rsid w:val="004C63AF"/>
    <w:rsid w:val="004C73AA"/>
    <w:rsid w:val="004C7476"/>
    <w:rsid w:val="004C77D5"/>
    <w:rsid w:val="004C7C27"/>
    <w:rsid w:val="004D0032"/>
    <w:rsid w:val="004D0350"/>
    <w:rsid w:val="004D0D71"/>
    <w:rsid w:val="004D0E42"/>
    <w:rsid w:val="004D228C"/>
    <w:rsid w:val="004D3156"/>
    <w:rsid w:val="004D3F1F"/>
    <w:rsid w:val="004D412D"/>
    <w:rsid w:val="004D457B"/>
    <w:rsid w:val="004D4FE3"/>
    <w:rsid w:val="004D5DD6"/>
    <w:rsid w:val="004D607E"/>
    <w:rsid w:val="004D6199"/>
    <w:rsid w:val="004D647D"/>
    <w:rsid w:val="004D7419"/>
    <w:rsid w:val="004D7547"/>
    <w:rsid w:val="004D7BEC"/>
    <w:rsid w:val="004E14B6"/>
    <w:rsid w:val="004E14CA"/>
    <w:rsid w:val="004E1ABA"/>
    <w:rsid w:val="004E1CAA"/>
    <w:rsid w:val="004E222E"/>
    <w:rsid w:val="004E2CF4"/>
    <w:rsid w:val="004E3258"/>
    <w:rsid w:val="004E35A7"/>
    <w:rsid w:val="004E396D"/>
    <w:rsid w:val="004E6761"/>
    <w:rsid w:val="004F0010"/>
    <w:rsid w:val="004F0156"/>
    <w:rsid w:val="004F0622"/>
    <w:rsid w:val="004F0A4F"/>
    <w:rsid w:val="004F0DEC"/>
    <w:rsid w:val="004F1473"/>
    <w:rsid w:val="004F1C26"/>
    <w:rsid w:val="004F254B"/>
    <w:rsid w:val="004F264F"/>
    <w:rsid w:val="004F2673"/>
    <w:rsid w:val="004F2C43"/>
    <w:rsid w:val="004F3689"/>
    <w:rsid w:val="004F3C11"/>
    <w:rsid w:val="004F4D20"/>
    <w:rsid w:val="004F4F28"/>
    <w:rsid w:val="004F61DE"/>
    <w:rsid w:val="004F651B"/>
    <w:rsid w:val="004F6541"/>
    <w:rsid w:val="004F6A36"/>
    <w:rsid w:val="004F6A4F"/>
    <w:rsid w:val="004F6B87"/>
    <w:rsid w:val="004F72BE"/>
    <w:rsid w:val="004F72E2"/>
    <w:rsid w:val="004F765A"/>
    <w:rsid w:val="004F79D6"/>
    <w:rsid w:val="0050075B"/>
    <w:rsid w:val="005007BC"/>
    <w:rsid w:val="00500B46"/>
    <w:rsid w:val="0050141E"/>
    <w:rsid w:val="005024A8"/>
    <w:rsid w:val="0050255A"/>
    <w:rsid w:val="00502614"/>
    <w:rsid w:val="00502D76"/>
    <w:rsid w:val="005032B5"/>
    <w:rsid w:val="005037FB"/>
    <w:rsid w:val="00504CE6"/>
    <w:rsid w:val="005054DB"/>
    <w:rsid w:val="0050562C"/>
    <w:rsid w:val="00505A56"/>
    <w:rsid w:val="00505AF1"/>
    <w:rsid w:val="00505EF4"/>
    <w:rsid w:val="00506182"/>
    <w:rsid w:val="0050687A"/>
    <w:rsid w:val="00506B70"/>
    <w:rsid w:val="005075D1"/>
    <w:rsid w:val="005075DA"/>
    <w:rsid w:val="00510719"/>
    <w:rsid w:val="00510E2C"/>
    <w:rsid w:val="00511181"/>
    <w:rsid w:val="00511A10"/>
    <w:rsid w:val="00511B6C"/>
    <w:rsid w:val="005120F0"/>
    <w:rsid w:val="005131B3"/>
    <w:rsid w:val="00513B13"/>
    <w:rsid w:val="00516439"/>
    <w:rsid w:val="00516969"/>
    <w:rsid w:val="005172C0"/>
    <w:rsid w:val="00517AF5"/>
    <w:rsid w:val="00520655"/>
    <w:rsid w:val="005211E4"/>
    <w:rsid w:val="00521985"/>
    <w:rsid w:val="00521B95"/>
    <w:rsid w:val="00521C4E"/>
    <w:rsid w:val="0052267D"/>
    <w:rsid w:val="00525AAB"/>
    <w:rsid w:val="00525FA4"/>
    <w:rsid w:val="00526244"/>
    <w:rsid w:val="005264BE"/>
    <w:rsid w:val="00530A18"/>
    <w:rsid w:val="00530FA9"/>
    <w:rsid w:val="0053123F"/>
    <w:rsid w:val="00531C0C"/>
    <w:rsid w:val="00532DE5"/>
    <w:rsid w:val="00533679"/>
    <w:rsid w:val="005337DD"/>
    <w:rsid w:val="00533DA4"/>
    <w:rsid w:val="00534B60"/>
    <w:rsid w:val="005350B4"/>
    <w:rsid w:val="00535F32"/>
    <w:rsid w:val="00536211"/>
    <w:rsid w:val="005375A4"/>
    <w:rsid w:val="0054063D"/>
    <w:rsid w:val="00540F77"/>
    <w:rsid w:val="0054138A"/>
    <w:rsid w:val="0054152D"/>
    <w:rsid w:val="00541CA8"/>
    <w:rsid w:val="005420D7"/>
    <w:rsid w:val="0054316C"/>
    <w:rsid w:val="005432A9"/>
    <w:rsid w:val="00543744"/>
    <w:rsid w:val="00543FCB"/>
    <w:rsid w:val="00545122"/>
    <w:rsid w:val="005455D8"/>
    <w:rsid w:val="005463A0"/>
    <w:rsid w:val="00546BB0"/>
    <w:rsid w:val="00546E8B"/>
    <w:rsid w:val="0054749C"/>
    <w:rsid w:val="005479B1"/>
    <w:rsid w:val="00547C64"/>
    <w:rsid w:val="005506B1"/>
    <w:rsid w:val="00550B88"/>
    <w:rsid w:val="00550C40"/>
    <w:rsid w:val="005516BC"/>
    <w:rsid w:val="005517C6"/>
    <w:rsid w:val="00551A06"/>
    <w:rsid w:val="00551CF3"/>
    <w:rsid w:val="00551F66"/>
    <w:rsid w:val="0055232F"/>
    <w:rsid w:val="005527C5"/>
    <w:rsid w:val="00552B8C"/>
    <w:rsid w:val="00552D30"/>
    <w:rsid w:val="00553642"/>
    <w:rsid w:val="00554A15"/>
    <w:rsid w:val="00554D8B"/>
    <w:rsid w:val="0055578F"/>
    <w:rsid w:val="0055581A"/>
    <w:rsid w:val="0055626B"/>
    <w:rsid w:val="0055689A"/>
    <w:rsid w:val="005601DD"/>
    <w:rsid w:val="00560683"/>
    <w:rsid w:val="005606FE"/>
    <w:rsid w:val="00560DF2"/>
    <w:rsid w:val="00560E7E"/>
    <w:rsid w:val="00560FBA"/>
    <w:rsid w:val="00561687"/>
    <w:rsid w:val="00561B5F"/>
    <w:rsid w:val="00561C28"/>
    <w:rsid w:val="00562641"/>
    <w:rsid w:val="005627D8"/>
    <w:rsid w:val="00563990"/>
    <w:rsid w:val="00563F99"/>
    <w:rsid w:val="00563FE5"/>
    <w:rsid w:val="00565132"/>
    <w:rsid w:val="005651F6"/>
    <w:rsid w:val="005658CE"/>
    <w:rsid w:val="005663BC"/>
    <w:rsid w:val="00566AB8"/>
    <w:rsid w:val="00566F48"/>
    <w:rsid w:val="00570306"/>
    <w:rsid w:val="0057038F"/>
    <w:rsid w:val="00570502"/>
    <w:rsid w:val="005709C9"/>
    <w:rsid w:val="00570C0E"/>
    <w:rsid w:val="0057173D"/>
    <w:rsid w:val="00571CBF"/>
    <w:rsid w:val="00571D60"/>
    <w:rsid w:val="00572C29"/>
    <w:rsid w:val="005733A3"/>
    <w:rsid w:val="005736EC"/>
    <w:rsid w:val="00573774"/>
    <w:rsid w:val="0057416A"/>
    <w:rsid w:val="0057417F"/>
    <w:rsid w:val="0057456E"/>
    <w:rsid w:val="00574B61"/>
    <w:rsid w:val="005753BC"/>
    <w:rsid w:val="005760EC"/>
    <w:rsid w:val="005767F1"/>
    <w:rsid w:val="00580430"/>
    <w:rsid w:val="0058082B"/>
    <w:rsid w:val="00581643"/>
    <w:rsid w:val="00581C60"/>
    <w:rsid w:val="00581FB2"/>
    <w:rsid w:val="00583498"/>
    <w:rsid w:val="0058440D"/>
    <w:rsid w:val="00584E5C"/>
    <w:rsid w:val="0058573A"/>
    <w:rsid w:val="0058647C"/>
    <w:rsid w:val="005866CA"/>
    <w:rsid w:val="00586799"/>
    <w:rsid w:val="005871EF"/>
    <w:rsid w:val="00587587"/>
    <w:rsid w:val="00587652"/>
    <w:rsid w:val="0059013A"/>
    <w:rsid w:val="00590199"/>
    <w:rsid w:val="00590CA5"/>
    <w:rsid w:val="005928B5"/>
    <w:rsid w:val="005928B8"/>
    <w:rsid w:val="00592EA7"/>
    <w:rsid w:val="00592F35"/>
    <w:rsid w:val="00593459"/>
    <w:rsid w:val="0059351E"/>
    <w:rsid w:val="00593C48"/>
    <w:rsid w:val="00593D3F"/>
    <w:rsid w:val="00593D77"/>
    <w:rsid w:val="0059411B"/>
    <w:rsid w:val="005947A4"/>
    <w:rsid w:val="00594C70"/>
    <w:rsid w:val="00594EE8"/>
    <w:rsid w:val="00595360"/>
    <w:rsid w:val="005955F0"/>
    <w:rsid w:val="00595C59"/>
    <w:rsid w:val="00596344"/>
    <w:rsid w:val="0059641F"/>
    <w:rsid w:val="00596F46"/>
    <w:rsid w:val="0059756D"/>
    <w:rsid w:val="00597BCF"/>
    <w:rsid w:val="005A0C09"/>
    <w:rsid w:val="005A0E17"/>
    <w:rsid w:val="005A1152"/>
    <w:rsid w:val="005A182C"/>
    <w:rsid w:val="005A2BA7"/>
    <w:rsid w:val="005A2D04"/>
    <w:rsid w:val="005A33AF"/>
    <w:rsid w:val="005A3988"/>
    <w:rsid w:val="005A3B83"/>
    <w:rsid w:val="005A4578"/>
    <w:rsid w:val="005A468B"/>
    <w:rsid w:val="005A4B28"/>
    <w:rsid w:val="005A52DB"/>
    <w:rsid w:val="005A62AE"/>
    <w:rsid w:val="005B1E8E"/>
    <w:rsid w:val="005B2D68"/>
    <w:rsid w:val="005B311E"/>
    <w:rsid w:val="005B32C7"/>
    <w:rsid w:val="005B36B8"/>
    <w:rsid w:val="005B3C85"/>
    <w:rsid w:val="005B3EE6"/>
    <w:rsid w:val="005B4CFA"/>
    <w:rsid w:val="005B5380"/>
    <w:rsid w:val="005B7355"/>
    <w:rsid w:val="005B7D9F"/>
    <w:rsid w:val="005C0F70"/>
    <w:rsid w:val="005C1516"/>
    <w:rsid w:val="005C22A2"/>
    <w:rsid w:val="005C39AF"/>
    <w:rsid w:val="005C3C9D"/>
    <w:rsid w:val="005C3F06"/>
    <w:rsid w:val="005C4391"/>
    <w:rsid w:val="005C4ABE"/>
    <w:rsid w:val="005C4DC6"/>
    <w:rsid w:val="005C5040"/>
    <w:rsid w:val="005C5301"/>
    <w:rsid w:val="005C5A3F"/>
    <w:rsid w:val="005C6095"/>
    <w:rsid w:val="005D0906"/>
    <w:rsid w:val="005D1177"/>
    <w:rsid w:val="005D18F4"/>
    <w:rsid w:val="005D20CD"/>
    <w:rsid w:val="005D3177"/>
    <w:rsid w:val="005D39E7"/>
    <w:rsid w:val="005D4150"/>
    <w:rsid w:val="005D4324"/>
    <w:rsid w:val="005D4730"/>
    <w:rsid w:val="005D578E"/>
    <w:rsid w:val="005D64DB"/>
    <w:rsid w:val="005D7300"/>
    <w:rsid w:val="005E06EA"/>
    <w:rsid w:val="005E08E7"/>
    <w:rsid w:val="005E131D"/>
    <w:rsid w:val="005E1672"/>
    <w:rsid w:val="005E1B51"/>
    <w:rsid w:val="005E320E"/>
    <w:rsid w:val="005E3570"/>
    <w:rsid w:val="005E43B9"/>
    <w:rsid w:val="005E4DE3"/>
    <w:rsid w:val="005E4E60"/>
    <w:rsid w:val="005E5738"/>
    <w:rsid w:val="005E63BD"/>
    <w:rsid w:val="005E6718"/>
    <w:rsid w:val="005E69BE"/>
    <w:rsid w:val="005E7E9D"/>
    <w:rsid w:val="005F01D1"/>
    <w:rsid w:val="005F0354"/>
    <w:rsid w:val="005F2ECC"/>
    <w:rsid w:val="005F3397"/>
    <w:rsid w:val="005F39A8"/>
    <w:rsid w:val="005F4074"/>
    <w:rsid w:val="005F4C80"/>
    <w:rsid w:val="005F4D48"/>
    <w:rsid w:val="005F4D7C"/>
    <w:rsid w:val="005F678B"/>
    <w:rsid w:val="005F68EF"/>
    <w:rsid w:val="005F6A5E"/>
    <w:rsid w:val="005F76D5"/>
    <w:rsid w:val="005F7C29"/>
    <w:rsid w:val="00602323"/>
    <w:rsid w:val="006024CE"/>
    <w:rsid w:val="00603F1C"/>
    <w:rsid w:val="00605086"/>
    <w:rsid w:val="00605FDD"/>
    <w:rsid w:val="00605FDE"/>
    <w:rsid w:val="006064D6"/>
    <w:rsid w:val="006069A3"/>
    <w:rsid w:val="006079E5"/>
    <w:rsid w:val="00607D3D"/>
    <w:rsid w:val="006108BB"/>
    <w:rsid w:val="00610B9C"/>
    <w:rsid w:val="00611A49"/>
    <w:rsid w:val="00613023"/>
    <w:rsid w:val="00613F02"/>
    <w:rsid w:val="006144F0"/>
    <w:rsid w:val="006146CD"/>
    <w:rsid w:val="006152E0"/>
    <w:rsid w:val="00616051"/>
    <w:rsid w:val="00616497"/>
    <w:rsid w:val="006166FD"/>
    <w:rsid w:val="00616E12"/>
    <w:rsid w:val="00617776"/>
    <w:rsid w:val="006200D6"/>
    <w:rsid w:val="00620448"/>
    <w:rsid w:val="0062087A"/>
    <w:rsid w:val="006209F8"/>
    <w:rsid w:val="00620D47"/>
    <w:rsid w:val="00622492"/>
    <w:rsid w:val="00623821"/>
    <w:rsid w:val="00623F08"/>
    <w:rsid w:val="00624BF6"/>
    <w:rsid w:val="00624C0D"/>
    <w:rsid w:val="00625C64"/>
    <w:rsid w:val="00625D8E"/>
    <w:rsid w:val="00626014"/>
    <w:rsid w:val="0062608A"/>
    <w:rsid w:val="006264CD"/>
    <w:rsid w:val="00627F09"/>
    <w:rsid w:val="00630716"/>
    <w:rsid w:val="00631105"/>
    <w:rsid w:val="00631DFA"/>
    <w:rsid w:val="00632069"/>
    <w:rsid w:val="00632FF0"/>
    <w:rsid w:val="006336F9"/>
    <w:rsid w:val="00633859"/>
    <w:rsid w:val="0063446D"/>
    <w:rsid w:val="00634A4C"/>
    <w:rsid w:val="00635BEC"/>
    <w:rsid w:val="006365C1"/>
    <w:rsid w:val="00637666"/>
    <w:rsid w:val="00637C98"/>
    <w:rsid w:val="00641091"/>
    <w:rsid w:val="00641C94"/>
    <w:rsid w:val="00642E1B"/>
    <w:rsid w:val="006435BE"/>
    <w:rsid w:val="0064426C"/>
    <w:rsid w:val="00644AEE"/>
    <w:rsid w:val="00644B08"/>
    <w:rsid w:val="0064715D"/>
    <w:rsid w:val="0064752E"/>
    <w:rsid w:val="006518F5"/>
    <w:rsid w:val="006522A3"/>
    <w:rsid w:val="00652D41"/>
    <w:rsid w:val="006534AA"/>
    <w:rsid w:val="00653DE1"/>
    <w:rsid w:val="0065456D"/>
    <w:rsid w:val="006550F2"/>
    <w:rsid w:val="00655BD6"/>
    <w:rsid w:val="006569EA"/>
    <w:rsid w:val="00657AA7"/>
    <w:rsid w:val="00660EFB"/>
    <w:rsid w:val="00661EA0"/>
    <w:rsid w:val="00662094"/>
    <w:rsid w:val="0066213C"/>
    <w:rsid w:val="006628C2"/>
    <w:rsid w:val="00663258"/>
    <w:rsid w:val="00663699"/>
    <w:rsid w:val="00664CC4"/>
    <w:rsid w:val="00665263"/>
    <w:rsid w:val="006658AD"/>
    <w:rsid w:val="00665949"/>
    <w:rsid w:val="00665DE5"/>
    <w:rsid w:val="00666198"/>
    <w:rsid w:val="006661CF"/>
    <w:rsid w:val="00666475"/>
    <w:rsid w:val="00667525"/>
    <w:rsid w:val="00667B40"/>
    <w:rsid w:val="0067044E"/>
    <w:rsid w:val="006720B5"/>
    <w:rsid w:val="006722BF"/>
    <w:rsid w:val="00672D9A"/>
    <w:rsid w:val="00672E87"/>
    <w:rsid w:val="0067354F"/>
    <w:rsid w:val="006736C6"/>
    <w:rsid w:val="006744E8"/>
    <w:rsid w:val="0067531F"/>
    <w:rsid w:val="0067564D"/>
    <w:rsid w:val="00675E11"/>
    <w:rsid w:val="00675E35"/>
    <w:rsid w:val="0067610E"/>
    <w:rsid w:val="00676FC2"/>
    <w:rsid w:val="006771EB"/>
    <w:rsid w:val="0067744D"/>
    <w:rsid w:val="00680A0A"/>
    <w:rsid w:val="006817FA"/>
    <w:rsid w:val="00681C16"/>
    <w:rsid w:val="00681EB9"/>
    <w:rsid w:val="00681F2C"/>
    <w:rsid w:val="00682039"/>
    <w:rsid w:val="006823B6"/>
    <w:rsid w:val="00682C26"/>
    <w:rsid w:val="0068321A"/>
    <w:rsid w:val="00684AA4"/>
    <w:rsid w:val="00684CC5"/>
    <w:rsid w:val="00686004"/>
    <w:rsid w:val="006878C8"/>
    <w:rsid w:val="00690363"/>
    <w:rsid w:val="00691D98"/>
    <w:rsid w:val="006927E7"/>
    <w:rsid w:val="00692E3A"/>
    <w:rsid w:val="00692F78"/>
    <w:rsid w:val="006935D7"/>
    <w:rsid w:val="00693F91"/>
    <w:rsid w:val="006943B0"/>
    <w:rsid w:val="006944C0"/>
    <w:rsid w:val="00694A21"/>
    <w:rsid w:val="00695074"/>
    <w:rsid w:val="006959E6"/>
    <w:rsid w:val="00696225"/>
    <w:rsid w:val="006970F9"/>
    <w:rsid w:val="0069795B"/>
    <w:rsid w:val="006A042A"/>
    <w:rsid w:val="006A0D08"/>
    <w:rsid w:val="006A17B1"/>
    <w:rsid w:val="006A21DD"/>
    <w:rsid w:val="006A2636"/>
    <w:rsid w:val="006A2797"/>
    <w:rsid w:val="006A2B30"/>
    <w:rsid w:val="006A323A"/>
    <w:rsid w:val="006A3359"/>
    <w:rsid w:val="006A53AA"/>
    <w:rsid w:val="006A5D6C"/>
    <w:rsid w:val="006A6132"/>
    <w:rsid w:val="006A63AF"/>
    <w:rsid w:val="006A7DEF"/>
    <w:rsid w:val="006B047F"/>
    <w:rsid w:val="006B06F9"/>
    <w:rsid w:val="006B1802"/>
    <w:rsid w:val="006B3680"/>
    <w:rsid w:val="006B3750"/>
    <w:rsid w:val="006B38F3"/>
    <w:rsid w:val="006B4BB9"/>
    <w:rsid w:val="006B5212"/>
    <w:rsid w:val="006B551D"/>
    <w:rsid w:val="006B55FD"/>
    <w:rsid w:val="006B59C9"/>
    <w:rsid w:val="006B59DE"/>
    <w:rsid w:val="006B6DAD"/>
    <w:rsid w:val="006B78F7"/>
    <w:rsid w:val="006C0577"/>
    <w:rsid w:val="006C0B9E"/>
    <w:rsid w:val="006C127C"/>
    <w:rsid w:val="006C1A03"/>
    <w:rsid w:val="006C1DFB"/>
    <w:rsid w:val="006C1F57"/>
    <w:rsid w:val="006C240C"/>
    <w:rsid w:val="006C2EF8"/>
    <w:rsid w:val="006C39CC"/>
    <w:rsid w:val="006C3CDC"/>
    <w:rsid w:val="006C3FBA"/>
    <w:rsid w:val="006C57B2"/>
    <w:rsid w:val="006C6EAB"/>
    <w:rsid w:val="006D019B"/>
    <w:rsid w:val="006D10AA"/>
    <w:rsid w:val="006D19D5"/>
    <w:rsid w:val="006D2084"/>
    <w:rsid w:val="006D28D5"/>
    <w:rsid w:val="006D32C5"/>
    <w:rsid w:val="006D3882"/>
    <w:rsid w:val="006D5640"/>
    <w:rsid w:val="006D59C9"/>
    <w:rsid w:val="006D5F90"/>
    <w:rsid w:val="006D7386"/>
    <w:rsid w:val="006D7478"/>
    <w:rsid w:val="006E0005"/>
    <w:rsid w:val="006E0156"/>
    <w:rsid w:val="006E02D7"/>
    <w:rsid w:val="006E0692"/>
    <w:rsid w:val="006E2163"/>
    <w:rsid w:val="006E2D0E"/>
    <w:rsid w:val="006E35C2"/>
    <w:rsid w:val="006E3CA8"/>
    <w:rsid w:val="006E4100"/>
    <w:rsid w:val="006E4196"/>
    <w:rsid w:val="006E5043"/>
    <w:rsid w:val="006E5A18"/>
    <w:rsid w:val="006E7AD8"/>
    <w:rsid w:val="006E7DCC"/>
    <w:rsid w:val="006F06E5"/>
    <w:rsid w:val="006F0A3A"/>
    <w:rsid w:val="006F0A58"/>
    <w:rsid w:val="006F1239"/>
    <w:rsid w:val="006F3399"/>
    <w:rsid w:val="006F345D"/>
    <w:rsid w:val="006F351F"/>
    <w:rsid w:val="006F361F"/>
    <w:rsid w:val="006F3DBC"/>
    <w:rsid w:val="006F3F83"/>
    <w:rsid w:val="006F59DC"/>
    <w:rsid w:val="006F69C8"/>
    <w:rsid w:val="006F6F15"/>
    <w:rsid w:val="006F7C74"/>
    <w:rsid w:val="00700AF4"/>
    <w:rsid w:val="00700E3D"/>
    <w:rsid w:val="0070111F"/>
    <w:rsid w:val="007011F1"/>
    <w:rsid w:val="007017DE"/>
    <w:rsid w:val="00702C55"/>
    <w:rsid w:val="00702E48"/>
    <w:rsid w:val="00703146"/>
    <w:rsid w:val="00703906"/>
    <w:rsid w:val="007039C7"/>
    <w:rsid w:val="00704F97"/>
    <w:rsid w:val="007059A5"/>
    <w:rsid w:val="00705F67"/>
    <w:rsid w:val="00706090"/>
    <w:rsid w:val="007069AC"/>
    <w:rsid w:val="00706A56"/>
    <w:rsid w:val="00707E73"/>
    <w:rsid w:val="007107E9"/>
    <w:rsid w:val="0071090B"/>
    <w:rsid w:val="00710989"/>
    <w:rsid w:val="007109E4"/>
    <w:rsid w:val="00710CEB"/>
    <w:rsid w:val="00710F05"/>
    <w:rsid w:val="00711816"/>
    <w:rsid w:val="00712DD6"/>
    <w:rsid w:val="00712FAB"/>
    <w:rsid w:val="00713CAC"/>
    <w:rsid w:val="00714ACD"/>
    <w:rsid w:val="00714D57"/>
    <w:rsid w:val="00715040"/>
    <w:rsid w:val="00715074"/>
    <w:rsid w:val="00715331"/>
    <w:rsid w:val="00715AB5"/>
    <w:rsid w:val="00715EAB"/>
    <w:rsid w:val="00716251"/>
    <w:rsid w:val="007162D4"/>
    <w:rsid w:val="007163DF"/>
    <w:rsid w:val="00716C1C"/>
    <w:rsid w:val="00716CD9"/>
    <w:rsid w:val="00717FF9"/>
    <w:rsid w:val="007202E7"/>
    <w:rsid w:val="00721DC0"/>
    <w:rsid w:val="00722102"/>
    <w:rsid w:val="00722620"/>
    <w:rsid w:val="00722684"/>
    <w:rsid w:val="00722C95"/>
    <w:rsid w:val="00723B18"/>
    <w:rsid w:val="00724008"/>
    <w:rsid w:val="007253E9"/>
    <w:rsid w:val="00725863"/>
    <w:rsid w:val="00725B97"/>
    <w:rsid w:val="00727319"/>
    <w:rsid w:val="0072744E"/>
    <w:rsid w:val="007278A2"/>
    <w:rsid w:val="0073086F"/>
    <w:rsid w:val="00730DC9"/>
    <w:rsid w:val="007316B0"/>
    <w:rsid w:val="00731DD1"/>
    <w:rsid w:val="007329A5"/>
    <w:rsid w:val="00732BB3"/>
    <w:rsid w:val="00734169"/>
    <w:rsid w:val="00734580"/>
    <w:rsid w:val="00734FEB"/>
    <w:rsid w:val="007354A2"/>
    <w:rsid w:val="00735527"/>
    <w:rsid w:val="00735762"/>
    <w:rsid w:val="00735F44"/>
    <w:rsid w:val="007366F2"/>
    <w:rsid w:val="00736970"/>
    <w:rsid w:val="0073762B"/>
    <w:rsid w:val="007379D1"/>
    <w:rsid w:val="00737DD9"/>
    <w:rsid w:val="0074014B"/>
    <w:rsid w:val="0074014E"/>
    <w:rsid w:val="007402C1"/>
    <w:rsid w:val="007402CC"/>
    <w:rsid w:val="00740F1F"/>
    <w:rsid w:val="0074102E"/>
    <w:rsid w:val="00742138"/>
    <w:rsid w:val="0074216B"/>
    <w:rsid w:val="00742B6F"/>
    <w:rsid w:val="00743411"/>
    <w:rsid w:val="0074365B"/>
    <w:rsid w:val="007449B0"/>
    <w:rsid w:val="007451AA"/>
    <w:rsid w:val="00746A4A"/>
    <w:rsid w:val="00746E3F"/>
    <w:rsid w:val="00746F11"/>
    <w:rsid w:val="00750262"/>
    <w:rsid w:val="0075073E"/>
    <w:rsid w:val="007518C4"/>
    <w:rsid w:val="00752124"/>
    <w:rsid w:val="00752BE4"/>
    <w:rsid w:val="00752F36"/>
    <w:rsid w:val="007533A4"/>
    <w:rsid w:val="00753B94"/>
    <w:rsid w:val="00753DF8"/>
    <w:rsid w:val="0075453D"/>
    <w:rsid w:val="0075471C"/>
    <w:rsid w:val="00754D9F"/>
    <w:rsid w:val="007554CE"/>
    <w:rsid w:val="007556F1"/>
    <w:rsid w:val="00755A0E"/>
    <w:rsid w:val="007562F2"/>
    <w:rsid w:val="0075659F"/>
    <w:rsid w:val="00760BE0"/>
    <w:rsid w:val="00760D0A"/>
    <w:rsid w:val="007616EC"/>
    <w:rsid w:val="00761959"/>
    <w:rsid w:val="00761FFD"/>
    <w:rsid w:val="00762979"/>
    <w:rsid w:val="0076328F"/>
    <w:rsid w:val="0076331D"/>
    <w:rsid w:val="0076371C"/>
    <w:rsid w:val="00763B71"/>
    <w:rsid w:val="00763F72"/>
    <w:rsid w:val="0076499B"/>
    <w:rsid w:val="007664CC"/>
    <w:rsid w:val="00766685"/>
    <w:rsid w:val="0076691D"/>
    <w:rsid w:val="00766AB9"/>
    <w:rsid w:val="00766C96"/>
    <w:rsid w:val="007676C0"/>
    <w:rsid w:val="00767880"/>
    <w:rsid w:val="007700B4"/>
    <w:rsid w:val="007704E9"/>
    <w:rsid w:val="0077079F"/>
    <w:rsid w:val="00770925"/>
    <w:rsid w:val="00770E27"/>
    <w:rsid w:val="007711F4"/>
    <w:rsid w:val="00771B54"/>
    <w:rsid w:val="007724F6"/>
    <w:rsid w:val="00772838"/>
    <w:rsid w:val="00774203"/>
    <w:rsid w:val="00774582"/>
    <w:rsid w:val="00774853"/>
    <w:rsid w:val="0077506A"/>
    <w:rsid w:val="007754D4"/>
    <w:rsid w:val="00775D06"/>
    <w:rsid w:val="007760A1"/>
    <w:rsid w:val="007804C4"/>
    <w:rsid w:val="00780C75"/>
    <w:rsid w:val="00781034"/>
    <w:rsid w:val="00782097"/>
    <w:rsid w:val="00782750"/>
    <w:rsid w:val="00783126"/>
    <w:rsid w:val="007831C7"/>
    <w:rsid w:val="00783B3B"/>
    <w:rsid w:val="007843FE"/>
    <w:rsid w:val="0078458A"/>
    <w:rsid w:val="007847E2"/>
    <w:rsid w:val="00784A30"/>
    <w:rsid w:val="00784D13"/>
    <w:rsid w:val="00786304"/>
    <w:rsid w:val="00786A56"/>
    <w:rsid w:val="00786EF3"/>
    <w:rsid w:val="00786F87"/>
    <w:rsid w:val="00787574"/>
    <w:rsid w:val="00787CFB"/>
    <w:rsid w:val="00791C73"/>
    <w:rsid w:val="00791CA4"/>
    <w:rsid w:val="007920D1"/>
    <w:rsid w:val="007930D4"/>
    <w:rsid w:val="007944E6"/>
    <w:rsid w:val="0079620D"/>
    <w:rsid w:val="00796694"/>
    <w:rsid w:val="00796BF5"/>
    <w:rsid w:val="007971EC"/>
    <w:rsid w:val="007975A4"/>
    <w:rsid w:val="007A0895"/>
    <w:rsid w:val="007A1059"/>
    <w:rsid w:val="007A17D5"/>
    <w:rsid w:val="007A2556"/>
    <w:rsid w:val="007A2681"/>
    <w:rsid w:val="007A2CBD"/>
    <w:rsid w:val="007A3ADC"/>
    <w:rsid w:val="007A4555"/>
    <w:rsid w:val="007A631B"/>
    <w:rsid w:val="007A6966"/>
    <w:rsid w:val="007A6A44"/>
    <w:rsid w:val="007A7167"/>
    <w:rsid w:val="007B04AF"/>
    <w:rsid w:val="007B08FC"/>
    <w:rsid w:val="007B0AA1"/>
    <w:rsid w:val="007B1366"/>
    <w:rsid w:val="007B1BC9"/>
    <w:rsid w:val="007B2FEE"/>
    <w:rsid w:val="007B3220"/>
    <w:rsid w:val="007B32A2"/>
    <w:rsid w:val="007B51EE"/>
    <w:rsid w:val="007B53CF"/>
    <w:rsid w:val="007B5B1D"/>
    <w:rsid w:val="007B5B76"/>
    <w:rsid w:val="007B60C0"/>
    <w:rsid w:val="007B6963"/>
    <w:rsid w:val="007B6BC8"/>
    <w:rsid w:val="007C07F6"/>
    <w:rsid w:val="007C1789"/>
    <w:rsid w:val="007C1A55"/>
    <w:rsid w:val="007C289A"/>
    <w:rsid w:val="007C29D6"/>
    <w:rsid w:val="007C2D66"/>
    <w:rsid w:val="007C32BA"/>
    <w:rsid w:val="007C32D8"/>
    <w:rsid w:val="007C3549"/>
    <w:rsid w:val="007C3637"/>
    <w:rsid w:val="007C3C8E"/>
    <w:rsid w:val="007C3EFE"/>
    <w:rsid w:val="007C4141"/>
    <w:rsid w:val="007C43B7"/>
    <w:rsid w:val="007C5170"/>
    <w:rsid w:val="007C5315"/>
    <w:rsid w:val="007C55CC"/>
    <w:rsid w:val="007C5C85"/>
    <w:rsid w:val="007C7BD4"/>
    <w:rsid w:val="007D0745"/>
    <w:rsid w:val="007D257D"/>
    <w:rsid w:val="007D2865"/>
    <w:rsid w:val="007D2DC5"/>
    <w:rsid w:val="007D3961"/>
    <w:rsid w:val="007D4728"/>
    <w:rsid w:val="007D4F36"/>
    <w:rsid w:val="007D53F2"/>
    <w:rsid w:val="007D66C8"/>
    <w:rsid w:val="007D7B20"/>
    <w:rsid w:val="007D7B86"/>
    <w:rsid w:val="007D7C00"/>
    <w:rsid w:val="007D7D42"/>
    <w:rsid w:val="007D7EF2"/>
    <w:rsid w:val="007E0B58"/>
    <w:rsid w:val="007E0D9E"/>
    <w:rsid w:val="007E1BC3"/>
    <w:rsid w:val="007E2750"/>
    <w:rsid w:val="007E2C88"/>
    <w:rsid w:val="007E3118"/>
    <w:rsid w:val="007E36ED"/>
    <w:rsid w:val="007E3E1F"/>
    <w:rsid w:val="007E403D"/>
    <w:rsid w:val="007E4735"/>
    <w:rsid w:val="007E4C7E"/>
    <w:rsid w:val="007E53F3"/>
    <w:rsid w:val="007F0FC8"/>
    <w:rsid w:val="007F2567"/>
    <w:rsid w:val="007F2AEC"/>
    <w:rsid w:val="007F2CC9"/>
    <w:rsid w:val="007F35EF"/>
    <w:rsid w:val="007F47AD"/>
    <w:rsid w:val="007F47B8"/>
    <w:rsid w:val="007F4866"/>
    <w:rsid w:val="007F5D51"/>
    <w:rsid w:val="007F6B2A"/>
    <w:rsid w:val="007F7DC0"/>
    <w:rsid w:val="007F7EA2"/>
    <w:rsid w:val="00800CC1"/>
    <w:rsid w:val="008012CE"/>
    <w:rsid w:val="00802297"/>
    <w:rsid w:val="00802E07"/>
    <w:rsid w:val="00803D66"/>
    <w:rsid w:val="008043D6"/>
    <w:rsid w:val="00804ABF"/>
    <w:rsid w:val="0080516C"/>
    <w:rsid w:val="0080536C"/>
    <w:rsid w:val="00805381"/>
    <w:rsid w:val="00805803"/>
    <w:rsid w:val="008058D6"/>
    <w:rsid w:val="00807588"/>
    <w:rsid w:val="00807694"/>
    <w:rsid w:val="008076D4"/>
    <w:rsid w:val="00810032"/>
    <w:rsid w:val="008104BE"/>
    <w:rsid w:val="0081077F"/>
    <w:rsid w:val="00810A24"/>
    <w:rsid w:val="00810A98"/>
    <w:rsid w:val="00810C8D"/>
    <w:rsid w:val="00811D41"/>
    <w:rsid w:val="00812CD8"/>
    <w:rsid w:val="00812DF3"/>
    <w:rsid w:val="008133A2"/>
    <w:rsid w:val="008135F0"/>
    <w:rsid w:val="00813826"/>
    <w:rsid w:val="00813C18"/>
    <w:rsid w:val="00813EC2"/>
    <w:rsid w:val="0081411F"/>
    <w:rsid w:val="008150D4"/>
    <w:rsid w:val="008151D8"/>
    <w:rsid w:val="00815D68"/>
    <w:rsid w:val="00816848"/>
    <w:rsid w:val="008171C2"/>
    <w:rsid w:val="008174D4"/>
    <w:rsid w:val="008175BA"/>
    <w:rsid w:val="00820402"/>
    <w:rsid w:val="008216A5"/>
    <w:rsid w:val="00821F3D"/>
    <w:rsid w:val="00823339"/>
    <w:rsid w:val="00823448"/>
    <w:rsid w:val="00823CBE"/>
    <w:rsid w:val="00824515"/>
    <w:rsid w:val="00824829"/>
    <w:rsid w:val="00824FCC"/>
    <w:rsid w:val="00826379"/>
    <w:rsid w:val="00826B99"/>
    <w:rsid w:val="00827089"/>
    <w:rsid w:val="00827355"/>
    <w:rsid w:val="00827F93"/>
    <w:rsid w:val="008306F6"/>
    <w:rsid w:val="00830D92"/>
    <w:rsid w:val="00832848"/>
    <w:rsid w:val="00832C7C"/>
    <w:rsid w:val="00832EAB"/>
    <w:rsid w:val="008332CA"/>
    <w:rsid w:val="00833E6A"/>
    <w:rsid w:val="00833F32"/>
    <w:rsid w:val="008340EC"/>
    <w:rsid w:val="0083431E"/>
    <w:rsid w:val="00834DBC"/>
    <w:rsid w:val="00834DFF"/>
    <w:rsid w:val="008358FD"/>
    <w:rsid w:val="00835949"/>
    <w:rsid w:val="008367CD"/>
    <w:rsid w:val="00837AC0"/>
    <w:rsid w:val="00840558"/>
    <w:rsid w:val="00841B0E"/>
    <w:rsid w:val="008425B9"/>
    <w:rsid w:val="00842699"/>
    <w:rsid w:val="00842AA5"/>
    <w:rsid w:val="00843B14"/>
    <w:rsid w:val="00843D15"/>
    <w:rsid w:val="008443CA"/>
    <w:rsid w:val="008444D8"/>
    <w:rsid w:val="00844D98"/>
    <w:rsid w:val="00844F42"/>
    <w:rsid w:val="0084501C"/>
    <w:rsid w:val="00845742"/>
    <w:rsid w:val="00847683"/>
    <w:rsid w:val="00847B46"/>
    <w:rsid w:val="008508DD"/>
    <w:rsid w:val="00850DF9"/>
    <w:rsid w:val="00850FF1"/>
    <w:rsid w:val="00851067"/>
    <w:rsid w:val="00851D1D"/>
    <w:rsid w:val="00851E6F"/>
    <w:rsid w:val="00852010"/>
    <w:rsid w:val="008539E2"/>
    <w:rsid w:val="00853AA3"/>
    <w:rsid w:val="008542CE"/>
    <w:rsid w:val="0085432F"/>
    <w:rsid w:val="00854A88"/>
    <w:rsid w:val="00856777"/>
    <w:rsid w:val="00856818"/>
    <w:rsid w:val="008569AA"/>
    <w:rsid w:val="00856F77"/>
    <w:rsid w:val="0085700A"/>
    <w:rsid w:val="0085730B"/>
    <w:rsid w:val="0085757F"/>
    <w:rsid w:val="008576BE"/>
    <w:rsid w:val="008577D3"/>
    <w:rsid w:val="00857F94"/>
    <w:rsid w:val="008607E0"/>
    <w:rsid w:val="00860C19"/>
    <w:rsid w:val="0086104E"/>
    <w:rsid w:val="0086173B"/>
    <w:rsid w:val="00861A45"/>
    <w:rsid w:val="00862377"/>
    <w:rsid w:val="008623D3"/>
    <w:rsid w:val="0086293D"/>
    <w:rsid w:val="00862D5D"/>
    <w:rsid w:val="00863801"/>
    <w:rsid w:val="00864C79"/>
    <w:rsid w:val="008658E0"/>
    <w:rsid w:val="008658F8"/>
    <w:rsid w:val="00865C66"/>
    <w:rsid w:val="00865CC9"/>
    <w:rsid w:val="00866749"/>
    <w:rsid w:val="008669F7"/>
    <w:rsid w:val="00867079"/>
    <w:rsid w:val="00867525"/>
    <w:rsid w:val="00867D52"/>
    <w:rsid w:val="00870A4E"/>
    <w:rsid w:val="00870DBB"/>
    <w:rsid w:val="00871224"/>
    <w:rsid w:val="0087130E"/>
    <w:rsid w:val="00872020"/>
    <w:rsid w:val="008732B7"/>
    <w:rsid w:val="008735D9"/>
    <w:rsid w:val="008735F8"/>
    <w:rsid w:val="00873F8D"/>
    <w:rsid w:val="008746B3"/>
    <w:rsid w:val="00874BAE"/>
    <w:rsid w:val="00874D5E"/>
    <w:rsid w:val="0087559D"/>
    <w:rsid w:val="0087575C"/>
    <w:rsid w:val="00875BFD"/>
    <w:rsid w:val="00875E0B"/>
    <w:rsid w:val="0087629C"/>
    <w:rsid w:val="00876B8A"/>
    <w:rsid w:val="008811D7"/>
    <w:rsid w:val="008816DB"/>
    <w:rsid w:val="0088198D"/>
    <w:rsid w:val="00881E68"/>
    <w:rsid w:val="008821CE"/>
    <w:rsid w:val="00882475"/>
    <w:rsid w:val="00882642"/>
    <w:rsid w:val="00883249"/>
    <w:rsid w:val="008842C5"/>
    <w:rsid w:val="00884646"/>
    <w:rsid w:val="00884A1E"/>
    <w:rsid w:val="008853D2"/>
    <w:rsid w:val="00885AA6"/>
    <w:rsid w:val="00887A76"/>
    <w:rsid w:val="00887ACF"/>
    <w:rsid w:val="00887F7F"/>
    <w:rsid w:val="008901AB"/>
    <w:rsid w:val="00890606"/>
    <w:rsid w:val="0089079E"/>
    <w:rsid w:val="00890C31"/>
    <w:rsid w:val="00891610"/>
    <w:rsid w:val="00892CB6"/>
    <w:rsid w:val="008930E9"/>
    <w:rsid w:val="00893391"/>
    <w:rsid w:val="00894366"/>
    <w:rsid w:val="00894622"/>
    <w:rsid w:val="00895433"/>
    <w:rsid w:val="008954C1"/>
    <w:rsid w:val="00895C54"/>
    <w:rsid w:val="00895DC2"/>
    <w:rsid w:val="008964A1"/>
    <w:rsid w:val="008974AF"/>
    <w:rsid w:val="008974D8"/>
    <w:rsid w:val="00897CCF"/>
    <w:rsid w:val="008A0323"/>
    <w:rsid w:val="008A062A"/>
    <w:rsid w:val="008A0677"/>
    <w:rsid w:val="008A0DA0"/>
    <w:rsid w:val="008A1C40"/>
    <w:rsid w:val="008A2877"/>
    <w:rsid w:val="008A2A37"/>
    <w:rsid w:val="008A40A9"/>
    <w:rsid w:val="008A46B9"/>
    <w:rsid w:val="008A4891"/>
    <w:rsid w:val="008A4CBE"/>
    <w:rsid w:val="008A4D33"/>
    <w:rsid w:val="008A4FF7"/>
    <w:rsid w:val="008A53FD"/>
    <w:rsid w:val="008A61B0"/>
    <w:rsid w:val="008A7BD6"/>
    <w:rsid w:val="008A7E93"/>
    <w:rsid w:val="008B077C"/>
    <w:rsid w:val="008B1112"/>
    <w:rsid w:val="008B15A6"/>
    <w:rsid w:val="008B2089"/>
    <w:rsid w:val="008B2428"/>
    <w:rsid w:val="008B2E7F"/>
    <w:rsid w:val="008B2F0D"/>
    <w:rsid w:val="008B2F90"/>
    <w:rsid w:val="008B383B"/>
    <w:rsid w:val="008B3A7C"/>
    <w:rsid w:val="008B4805"/>
    <w:rsid w:val="008B4A18"/>
    <w:rsid w:val="008B4AED"/>
    <w:rsid w:val="008B6129"/>
    <w:rsid w:val="008B73C7"/>
    <w:rsid w:val="008B7596"/>
    <w:rsid w:val="008B75D8"/>
    <w:rsid w:val="008C032E"/>
    <w:rsid w:val="008C0601"/>
    <w:rsid w:val="008C09C0"/>
    <w:rsid w:val="008C1A6D"/>
    <w:rsid w:val="008C332B"/>
    <w:rsid w:val="008C391A"/>
    <w:rsid w:val="008C394E"/>
    <w:rsid w:val="008C41B4"/>
    <w:rsid w:val="008C469A"/>
    <w:rsid w:val="008C4E4C"/>
    <w:rsid w:val="008C5715"/>
    <w:rsid w:val="008C578B"/>
    <w:rsid w:val="008C70DF"/>
    <w:rsid w:val="008C735C"/>
    <w:rsid w:val="008C762A"/>
    <w:rsid w:val="008D0AAE"/>
    <w:rsid w:val="008D0D85"/>
    <w:rsid w:val="008D2522"/>
    <w:rsid w:val="008D2AF5"/>
    <w:rsid w:val="008D2FC7"/>
    <w:rsid w:val="008D4570"/>
    <w:rsid w:val="008D49E9"/>
    <w:rsid w:val="008D4D58"/>
    <w:rsid w:val="008D500A"/>
    <w:rsid w:val="008D55E9"/>
    <w:rsid w:val="008D608E"/>
    <w:rsid w:val="008E00EC"/>
    <w:rsid w:val="008E11AE"/>
    <w:rsid w:val="008E163E"/>
    <w:rsid w:val="008E16C1"/>
    <w:rsid w:val="008E2583"/>
    <w:rsid w:val="008E25B1"/>
    <w:rsid w:val="008E266F"/>
    <w:rsid w:val="008E27A7"/>
    <w:rsid w:val="008E29BB"/>
    <w:rsid w:val="008E3102"/>
    <w:rsid w:val="008E3B28"/>
    <w:rsid w:val="008E4245"/>
    <w:rsid w:val="008E43A8"/>
    <w:rsid w:val="008E468C"/>
    <w:rsid w:val="008E5705"/>
    <w:rsid w:val="008E6778"/>
    <w:rsid w:val="008E6ECA"/>
    <w:rsid w:val="008E797F"/>
    <w:rsid w:val="008F00BC"/>
    <w:rsid w:val="008F1D7A"/>
    <w:rsid w:val="008F28E0"/>
    <w:rsid w:val="008F2CD5"/>
    <w:rsid w:val="008F34DE"/>
    <w:rsid w:val="008F53BB"/>
    <w:rsid w:val="008F62CE"/>
    <w:rsid w:val="008F63DE"/>
    <w:rsid w:val="008F6E0C"/>
    <w:rsid w:val="0090076D"/>
    <w:rsid w:val="00900989"/>
    <w:rsid w:val="00901290"/>
    <w:rsid w:val="0090130B"/>
    <w:rsid w:val="009023F9"/>
    <w:rsid w:val="009031AC"/>
    <w:rsid w:val="00904141"/>
    <w:rsid w:val="009042E3"/>
    <w:rsid w:val="0090468F"/>
    <w:rsid w:val="00905480"/>
    <w:rsid w:val="00906356"/>
    <w:rsid w:val="009066F4"/>
    <w:rsid w:val="009078E9"/>
    <w:rsid w:val="00907AC8"/>
    <w:rsid w:val="00907E9E"/>
    <w:rsid w:val="0091100C"/>
    <w:rsid w:val="00911128"/>
    <w:rsid w:val="0091202C"/>
    <w:rsid w:val="0091252F"/>
    <w:rsid w:val="009129B3"/>
    <w:rsid w:val="00912D43"/>
    <w:rsid w:val="00913248"/>
    <w:rsid w:val="0091417A"/>
    <w:rsid w:val="0091462C"/>
    <w:rsid w:val="00914B21"/>
    <w:rsid w:val="00916C03"/>
    <w:rsid w:val="009170AD"/>
    <w:rsid w:val="00917F84"/>
    <w:rsid w:val="0092017D"/>
    <w:rsid w:val="00921048"/>
    <w:rsid w:val="0092194E"/>
    <w:rsid w:val="009219E9"/>
    <w:rsid w:val="00922A79"/>
    <w:rsid w:val="00923E13"/>
    <w:rsid w:val="00924345"/>
    <w:rsid w:val="00924562"/>
    <w:rsid w:val="00924FFB"/>
    <w:rsid w:val="0092594C"/>
    <w:rsid w:val="00925A54"/>
    <w:rsid w:val="00925F40"/>
    <w:rsid w:val="00926856"/>
    <w:rsid w:val="00926911"/>
    <w:rsid w:val="00926D39"/>
    <w:rsid w:val="009302E9"/>
    <w:rsid w:val="009336F9"/>
    <w:rsid w:val="00933D5C"/>
    <w:rsid w:val="00935870"/>
    <w:rsid w:val="00935940"/>
    <w:rsid w:val="00935A32"/>
    <w:rsid w:val="00936A48"/>
    <w:rsid w:val="0093746F"/>
    <w:rsid w:val="009376F2"/>
    <w:rsid w:val="00937943"/>
    <w:rsid w:val="0093798C"/>
    <w:rsid w:val="00937CF5"/>
    <w:rsid w:val="009407EC"/>
    <w:rsid w:val="00940ACB"/>
    <w:rsid w:val="0094227B"/>
    <w:rsid w:val="00942315"/>
    <w:rsid w:val="00942632"/>
    <w:rsid w:val="00942C0B"/>
    <w:rsid w:val="00942EF3"/>
    <w:rsid w:val="009458AC"/>
    <w:rsid w:val="00946766"/>
    <w:rsid w:val="009469BF"/>
    <w:rsid w:val="00947DDA"/>
    <w:rsid w:val="00947E71"/>
    <w:rsid w:val="00947E7A"/>
    <w:rsid w:val="0095075E"/>
    <w:rsid w:val="00950D63"/>
    <w:rsid w:val="009517EC"/>
    <w:rsid w:val="0095185B"/>
    <w:rsid w:val="00951D4C"/>
    <w:rsid w:val="00952F09"/>
    <w:rsid w:val="00955886"/>
    <w:rsid w:val="00955EA4"/>
    <w:rsid w:val="00956283"/>
    <w:rsid w:val="009563D5"/>
    <w:rsid w:val="009565CD"/>
    <w:rsid w:val="00956A68"/>
    <w:rsid w:val="00957202"/>
    <w:rsid w:val="00957BCC"/>
    <w:rsid w:val="00957DB2"/>
    <w:rsid w:val="00957E40"/>
    <w:rsid w:val="009602E0"/>
    <w:rsid w:val="00960916"/>
    <w:rsid w:val="00960D99"/>
    <w:rsid w:val="009611E5"/>
    <w:rsid w:val="00961E14"/>
    <w:rsid w:val="00962524"/>
    <w:rsid w:val="00963B83"/>
    <w:rsid w:val="00963F36"/>
    <w:rsid w:val="00963F93"/>
    <w:rsid w:val="00964B08"/>
    <w:rsid w:val="00964C62"/>
    <w:rsid w:val="00967498"/>
    <w:rsid w:val="00967FF0"/>
    <w:rsid w:val="00970750"/>
    <w:rsid w:val="00970870"/>
    <w:rsid w:val="00970C9C"/>
    <w:rsid w:val="00970D36"/>
    <w:rsid w:val="0097128F"/>
    <w:rsid w:val="00971618"/>
    <w:rsid w:val="00972709"/>
    <w:rsid w:val="00972819"/>
    <w:rsid w:val="00972C26"/>
    <w:rsid w:val="00972E4E"/>
    <w:rsid w:val="009730B4"/>
    <w:rsid w:val="009742C6"/>
    <w:rsid w:val="00974DF5"/>
    <w:rsid w:val="0097530D"/>
    <w:rsid w:val="00975343"/>
    <w:rsid w:val="009753DF"/>
    <w:rsid w:val="0097574E"/>
    <w:rsid w:val="0097600D"/>
    <w:rsid w:val="00976170"/>
    <w:rsid w:val="00976C14"/>
    <w:rsid w:val="00977450"/>
    <w:rsid w:val="009778DD"/>
    <w:rsid w:val="00977DA2"/>
    <w:rsid w:val="00980CDB"/>
    <w:rsid w:val="00980DC8"/>
    <w:rsid w:val="00981B7F"/>
    <w:rsid w:val="00982A62"/>
    <w:rsid w:val="00983A59"/>
    <w:rsid w:val="009843EF"/>
    <w:rsid w:val="00984E54"/>
    <w:rsid w:val="0098522E"/>
    <w:rsid w:val="0098542A"/>
    <w:rsid w:val="0098660B"/>
    <w:rsid w:val="00986694"/>
    <w:rsid w:val="009868F1"/>
    <w:rsid w:val="00987582"/>
    <w:rsid w:val="00990DBC"/>
    <w:rsid w:val="00990EC5"/>
    <w:rsid w:val="00991DA7"/>
    <w:rsid w:val="00991DDA"/>
    <w:rsid w:val="00991E8F"/>
    <w:rsid w:val="00991F3D"/>
    <w:rsid w:val="009922F0"/>
    <w:rsid w:val="009924FE"/>
    <w:rsid w:val="00992648"/>
    <w:rsid w:val="009929CF"/>
    <w:rsid w:val="00993431"/>
    <w:rsid w:val="00993578"/>
    <w:rsid w:val="00993D68"/>
    <w:rsid w:val="00994305"/>
    <w:rsid w:val="00995EDC"/>
    <w:rsid w:val="00996199"/>
    <w:rsid w:val="00996410"/>
    <w:rsid w:val="00996A0A"/>
    <w:rsid w:val="00997C07"/>
    <w:rsid w:val="009A07E1"/>
    <w:rsid w:val="009A0EE3"/>
    <w:rsid w:val="009A31BD"/>
    <w:rsid w:val="009A3B02"/>
    <w:rsid w:val="009A3DCD"/>
    <w:rsid w:val="009A4C07"/>
    <w:rsid w:val="009A4DBE"/>
    <w:rsid w:val="009A525A"/>
    <w:rsid w:val="009A722E"/>
    <w:rsid w:val="009A7434"/>
    <w:rsid w:val="009A7444"/>
    <w:rsid w:val="009B0461"/>
    <w:rsid w:val="009B12BA"/>
    <w:rsid w:val="009B141F"/>
    <w:rsid w:val="009B1888"/>
    <w:rsid w:val="009B2E3C"/>
    <w:rsid w:val="009B3BFD"/>
    <w:rsid w:val="009B479D"/>
    <w:rsid w:val="009B47DF"/>
    <w:rsid w:val="009B4B2E"/>
    <w:rsid w:val="009B50E1"/>
    <w:rsid w:val="009B5F5E"/>
    <w:rsid w:val="009B66EA"/>
    <w:rsid w:val="009B6DBF"/>
    <w:rsid w:val="009B7C21"/>
    <w:rsid w:val="009C0E6B"/>
    <w:rsid w:val="009C1033"/>
    <w:rsid w:val="009C16B8"/>
    <w:rsid w:val="009C21BD"/>
    <w:rsid w:val="009C2D77"/>
    <w:rsid w:val="009C3AFD"/>
    <w:rsid w:val="009C3F78"/>
    <w:rsid w:val="009C4869"/>
    <w:rsid w:val="009C49E3"/>
    <w:rsid w:val="009C4F15"/>
    <w:rsid w:val="009C63DC"/>
    <w:rsid w:val="009C7640"/>
    <w:rsid w:val="009C7BC1"/>
    <w:rsid w:val="009C7D03"/>
    <w:rsid w:val="009C7F57"/>
    <w:rsid w:val="009C7FB4"/>
    <w:rsid w:val="009D087C"/>
    <w:rsid w:val="009D1D1B"/>
    <w:rsid w:val="009D1EAD"/>
    <w:rsid w:val="009D27E6"/>
    <w:rsid w:val="009D2836"/>
    <w:rsid w:val="009D2EFD"/>
    <w:rsid w:val="009D3F6B"/>
    <w:rsid w:val="009D4C56"/>
    <w:rsid w:val="009D509F"/>
    <w:rsid w:val="009D5154"/>
    <w:rsid w:val="009D56B5"/>
    <w:rsid w:val="009D586B"/>
    <w:rsid w:val="009D6051"/>
    <w:rsid w:val="009D6B74"/>
    <w:rsid w:val="009D708D"/>
    <w:rsid w:val="009D764C"/>
    <w:rsid w:val="009D7BD5"/>
    <w:rsid w:val="009E0424"/>
    <w:rsid w:val="009E0F67"/>
    <w:rsid w:val="009E269C"/>
    <w:rsid w:val="009E293C"/>
    <w:rsid w:val="009E3B1B"/>
    <w:rsid w:val="009E4F62"/>
    <w:rsid w:val="009E4F79"/>
    <w:rsid w:val="009E5187"/>
    <w:rsid w:val="009E547E"/>
    <w:rsid w:val="009E5765"/>
    <w:rsid w:val="009E5D58"/>
    <w:rsid w:val="009E5DC4"/>
    <w:rsid w:val="009E5F7A"/>
    <w:rsid w:val="009E62C4"/>
    <w:rsid w:val="009E7AD6"/>
    <w:rsid w:val="009F243C"/>
    <w:rsid w:val="009F4066"/>
    <w:rsid w:val="009F41EB"/>
    <w:rsid w:val="009F4B46"/>
    <w:rsid w:val="009F4FBE"/>
    <w:rsid w:val="009F55C3"/>
    <w:rsid w:val="009F6545"/>
    <w:rsid w:val="009F6648"/>
    <w:rsid w:val="009F66E9"/>
    <w:rsid w:val="009F6CA8"/>
    <w:rsid w:val="009F7DD9"/>
    <w:rsid w:val="00A0059A"/>
    <w:rsid w:val="00A0094E"/>
    <w:rsid w:val="00A00B1A"/>
    <w:rsid w:val="00A00F3C"/>
    <w:rsid w:val="00A017E8"/>
    <w:rsid w:val="00A02356"/>
    <w:rsid w:val="00A026D4"/>
    <w:rsid w:val="00A02F86"/>
    <w:rsid w:val="00A030CA"/>
    <w:rsid w:val="00A031A6"/>
    <w:rsid w:val="00A03D7A"/>
    <w:rsid w:val="00A03DC0"/>
    <w:rsid w:val="00A04671"/>
    <w:rsid w:val="00A04693"/>
    <w:rsid w:val="00A04773"/>
    <w:rsid w:val="00A049AF"/>
    <w:rsid w:val="00A052B9"/>
    <w:rsid w:val="00A05A56"/>
    <w:rsid w:val="00A063B8"/>
    <w:rsid w:val="00A06C26"/>
    <w:rsid w:val="00A07B55"/>
    <w:rsid w:val="00A118DC"/>
    <w:rsid w:val="00A12068"/>
    <w:rsid w:val="00A130C5"/>
    <w:rsid w:val="00A130C6"/>
    <w:rsid w:val="00A14D50"/>
    <w:rsid w:val="00A15584"/>
    <w:rsid w:val="00A15997"/>
    <w:rsid w:val="00A159BB"/>
    <w:rsid w:val="00A164F8"/>
    <w:rsid w:val="00A169BA"/>
    <w:rsid w:val="00A17712"/>
    <w:rsid w:val="00A17CF7"/>
    <w:rsid w:val="00A17FED"/>
    <w:rsid w:val="00A211E4"/>
    <w:rsid w:val="00A214CF"/>
    <w:rsid w:val="00A221BD"/>
    <w:rsid w:val="00A228A3"/>
    <w:rsid w:val="00A22A4C"/>
    <w:rsid w:val="00A22AF9"/>
    <w:rsid w:val="00A22CDA"/>
    <w:rsid w:val="00A22E0F"/>
    <w:rsid w:val="00A24C43"/>
    <w:rsid w:val="00A27197"/>
    <w:rsid w:val="00A27EF2"/>
    <w:rsid w:val="00A3040B"/>
    <w:rsid w:val="00A310B3"/>
    <w:rsid w:val="00A3115D"/>
    <w:rsid w:val="00A313EB"/>
    <w:rsid w:val="00A31652"/>
    <w:rsid w:val="00A321B2"/>
    <w:rsid w:val="00A323B0"/>
    <w:rsid w:val="00A330A6"/>
    <w:rsid w:val="00A3444B"/>
    <w:rsid w:val="00A350D9"/>
    <w:rsid w:val="00A354AE"/>
    <w:rsid w:val="00A365F2"/>
    <w:rsid w:val="00A3682B"/>
    <w:rsid w:val="00A3717D"/>
    <w:rsid w:val="00A374B4"/>
    <w:rsid w:val="00A37A06"/>
    <w:rsid w:val="00A37B2F"/>
    <w:rsid w:val="00A37E8E"/>
    <w:rsid w:val="00A37F2D"/>
    <w:rsid w:val="00A40311"/>
    <w:rsid w:val="00A404C4"/>
    <w:rsid w:val="00A4067C"/>
    <w:rsid w:val="00A42A40"/>
    <w:rsid w:val="00A42CBD"/>
    <w:rsid w:val="00A43885"/>
    <w:rsid w:val="00A43ABD"/>
    <w:rsid w:val="00A43B91"/>
    <w:rsid w:val="00A440D7"/>
    <w:rsid w:val="00A44812"/>
    <w:rsid w:val="00A45319"/>
    <w:rsid w:val="00A45496"/>
    <w:rsid w:val="00A45CD0"/>
    <w:rsid w:val="00A46090"/>
    <w:rsid w:val="00A475C7"/>
    <w:rsid w:val="00A478BA"/>
    <w:rsid w:val="00A5030F"/>
    <w:rsid w:val="00A50331"/>
    <w:rsid w:val="00A5063C"/>
    <w:rsid w:val="00A51CD1"/>
    <w:rsid w:val="00A5253C"/>
    <w:rsid w:val="00A53445"/>
    <w:rsid w:val="00A5379F"/>
    <w:rsid w:val="00A53E80"/>
    <w:rsid w:val="00A54149"/>
    <w:rsid w:val="00A54423"/>
    <w:rsid w:val="00A549FF"/>
    <w:rsid w:val="00A54D00"/>
    <w:rsid w:val="00A54F35"/>
    <w:rsid w:val="00A556D2"/>
    <w:rsid w:val="00A55D85"/>
    <w:rsid w:val="00A57141"/>
    <w:rsid w:val="00A5772A"/>
    <w:rsid w:val="00A60175"/>
    <w:rsid w:val="00A6043C"/>
    <w:rsid w:val="00A60C8C"/>
    <w:rsid w:val="00A60F60"/>
    <w:rsid w:val="00A611F9"/>
    <w:rsid w:val="00A61B85"/>
    <w:rsid w:val="00A624CC"/>
    <w:rsid w:val="00A62FB3"/>
    <w:rsid w:val="00A632B4"/>
    <w:rsid w:val="00A6350C"/>
    <w:rsid w:val="00A635F3"/>
    <w:rsid w:val="00A64124"/>
    <w:rsid w:val="00A6458D"/>
    <w:rsid w:val="00A6505B"/>
    <w:rsid w:val="00A66BC8"/>
    <w:rsid w:val="00A67D98"/>
    <w:rsid w:val="00A708F2"/>
    <w:rsid w:val="00A70F1E"/>
    <w:rsid w:val="00A72982"/>
    <w:rsid w:val="00A72B73"/>
    <w:rsid w:val="00A72CC0"/>
    <w:rsid w:val="00A73227"/>
    <w:rsid w:val="00A73829"/>
    <w:rsid w:val="00A73BDF"/>
    <w:rsid w:val="00A758A9"/>
    <w:rsid w:val="00A75C7F"/>
    <w:rsid w:val="00A76172"/>
    <w:rsid w:val="00A762FF"/>
    <w:rsid w:val="00A76D39"/>
    <w:rsid w:val="00A7747F"/>
    <w:rsid w:val="00A806E4"/>
    <w:rsid w:val="00A81341"/>
    <w:rsid w:val="00A8162B"/>
    <w:rsid w:val="00A82628"/>
    <w:rsid w:val="00A83310"/>
    <w:rsid w:val="00A83BBA"/>
    <w:rsid w:val="00A83D39"/>
    <w:rsid w:val="00A84582"/>
    <w:rsid w:val="00A84782"/>
    <w:rsid w:val="00A854BA"/>
    <w:rsid w:val="00A858D6"/>
    <w:rsid w:val="00A8680F"/>
    <w:rsid w:val="00A904E9"/>
    <w:rsid w:val="00A90587"/>
    <w:rsid w:val="00A90A01"/>
    <w:rsid w:val="00A90D5B"/>
    <w:rsid w:val="00A916D9"/>
    <w:rsid w:val="00A9192E"/>
    <w:rsid w:val="00A91ABB"/>
    <w:rsid w:val="00A91CF2"/>
    <w:rsid w:val="00A91CFE"/>
    <w:rsid w:val="00A91DFB"/>
    <w:rsid w:val="00A9257A"/>
    <w:rsid w:val="00A926D5"/>
    <w:rsid w:val="00A92AD2"/>
    <w:rsid w:val="00A93518"/>
    <w:rsid w:val="00A9368E"/>
    <w:rsid w:val="00A93939"/>
    <w:rsid w:val="00A946B0"/>
    <w:rsid w:val="00A948C5"/>
    <w:rsid w:val="00A95E07"/>
    <w:rsid w:val="00A96592"/>
    <w:rsid w:val="00A96B4C"/>
    <w:rsid w:val="00A977F3"/>
    <w:rsid w:val="00AA0AB4"/>
    <w:rsid w:val="00AA257F"/>
    <w:rsid w:val="00AA2885"/>
    <w:rsid w:val="00AA2B34"/>
    <w:rsid w:val="00AA3502"/>
    <w:rsid w:val="00AA3BC6"/>
    <w:rsid w:val="00AA4583"/>
    <w:rsid w:val="00AA4DAE"/>
    <w:rsid w:val="00AA51CE"/>
    <w:rsid w:val="00AA524F"/>
    <w:rsid w:val="00AA550D"/>
    <w:rsid w:val="00AA5612"/>
    <w:rsid w:val="00AA73F6"/>
    <w:rsid w:val="00AA7961"/>
    <w:rsid w:val="00AB01F4"/>
    <w:rsid w:val="00AB01F9"/>
    <w:rsid w:val="00AB0742"/>
    <w:rsid w:val="00AB0D04"/>
    <w:rsid w:val="00AB0EE2"/>
    <w:rsid w:val="00AB1132"/>
    <w:rsid w:val="00AB130B"/>
    <w:rsid w:val="00AB18C1"/>
    <w:rsid w:val="00AB1A5C"/>
    <w:rsid w:val="00AB2A5F"/>
    <w:rsid w:val="00AB40A1"/>
    <w:rsid w:val="00AB576B"/>
    <w:rsid w:val="00AB5941"/>
    <w:rsid w:val="00AB7595"/>
    <w:rsid w:val="00AB7C2D"/>
    <w:rsid w:val="00AB7DCD"/>
    <w:rsid w:val="00AC000F"/>
    <w:rsid w:val="00AC0191"/>
    <w:rsid w:val="00AC0757"/>
    <w:rsid w:val="00AC0C0E"/>
    <w:rsid w:val="00AC18BC"/>
    <w:rsid w:val="00AC1FC6"/>
    <w:rsid w:val="00AC23F0"/>
    <w:rsid w:val="00AC28BD"/>
    <w:rsid w:val="00AC40B3"/>
    <w:rsid w:val="00AC4BAF"/>
    <w:rsid w:val="00AC6031"/>
    <w:rsid w:val="00AC7B21"/>
    <w:rsid w:val="00AD11D2"/>
    <w:rsid w:val="00AD1542"/>
    <w:rsid w:val="00AD163B"/>
    <w:rsid w:val="00AD179F"/>
    <w:rsid w:val="00AD2510"/>
    <w:rsid w:val="00AD33A1"/>
    <w:rsid w:val="00AD4003"/>
    <w:rsid w:val="00AD4A4F"/>
    <w:rsid w:val="00AD4C89"/>
    <w:rsid w:val="00AD5BF4"/>
    <w:rsid w:val="00AD64F0"/>
    <w:rsid w:val="00AD6D59"/>
    <w:rsid w:val="00AD6F37"/>
    <w:rsid w:val="00AD7515"/>
    <w:rsid w:val="00AD79EA"/>
    <w:rsid w:val="00AD7B8C"/>
    <w:rsid w:val="00AD7DAF"/>
    <w:rsid w:val="00AE0833"/>
    <w:rsid w:val="00AE15FC"/>
    <w:rsid w:val="00AE171E"/>
    <w:rsid w:val="00AE2D7C"/>
    <w:rsid w:val="00AE2E46"/>
    <w:rsid w:val="00AE36E5"/>
    <w:rsid w:val="00AE4C09"/>
    <w:rsid w:val="00AE5975"/>
    <w:rsid w:val="00AE5DC6"/>
    <w:rsid w:val="00AE71E3"/>
    <w:rsid w:val="00AE7772"/>
    <w:rsid w:val="00AF01A4"/>
    <w:rsid w:val="00AF02BF"/>
    <w:rsid w:val="00AF0CC2"/>
    <w:rsid w:val="00AF0ED8"/>
    <w:rsid w:val="00AF2972"/>
    <w:rsid w:val="00AF2D82"/>
    <w:rsid w:val="00AF2F6B"/>
    <w:rsid w:val="00AF3256"/>
    <w:rsid w:val="00AF371F"/>
    <w:rsid w:val="00AF3741"/>
    <w:rsid w:val="00AF46AE"/>
    <w:rsid w:val="00AF4A44"/>
    <w:rsid w:val="00AF4E75"/>
    <w:rsid w:val="00AF526F"/>
    <w:rsid w:val="00AF54F0"/>
    <w:rsid w:val="00AF5AC4"/>
    <w:rsid w:val="00AF6FA0"/>
    <w:rsid w:val="00AF7121"/>
    <w:rsid w:val="00B001F5"/>
    <w:rsid w:val="00B00825"/>
    <w:rsid w:val="00B0223A"/>
    <w:rsid w:val="00B030DE"/>
    <w:rsid w:val="00B03B22"/>
    <w:rsid w:val="00B04645"/>
    <w:rsid w:val="00B04BB3"/>
    <w:rsid w:val="00B05609"/>
    <w:rsid w:val="00B0652D"/>
    <w:rsid w:val="00B07A20"/>
    <w:rsid w:val="00B1081A"/>
    <w:rsid w:val="00B10A1D"/>
    <w:rsid w:val="00B10E7F"/>
    <w:rsid w:val="00B11541"/>
    <w:rsid w:val="00B11B92"/>
    <w:rsid w:val="00B12410"/>
    <w:rsid w:val="00B12A7D"/>
    <w:rsid w:val="00B12B78"/>
    <w:rsid w:val="00B13A48"/>
    <w:rsid w:val="00B13FC0"/>
    <w:rsid w:val="00B154D3"/>
    <w:rsid w:val="00B1555B"/>
    <w:rsid w:val="00B163B4"/>
    <w:rsid w:val="00B16E65"/>
    <w:rsid w:val="00B17745"/>
    <w:rsid w:val="00B2077A"/>
    <w:rsid w:val="00B20BF7"/>
    <w:rsid w:val="00B20D56"/>
    <w:rsid w:val="00B212D4"/>
    <w:rsid w:val="00B21728"/>
    <w:rsid w:val="00B21915"/>
    <w:rsid w:val="00B2205F"/>
    <w:rsid w:val="00B2259F"/>
    <w:rsid w:val="00B227DA"/>
    <w:rsid w:val="00B238A3"/>
    <w:rsid w:val="00B23B65"/>
    <w:rsid w:val="00B24944"/>
    <w:rsid w:val="00B24B59"/>
    <w:rsid w:val="00B24E30"/>
    <w:rsid w:val="00B254F3"/>
    <w:rsid w:val="00B265E9"/>
    <w:rsid w:val="00B26922"/>
    <w:rsid w:val="00B269D2"/>
    <w:rsid w:val="00B26C1F"/>
    <w:rsid w:val="00B275E3"/>
    <w:rsid w:val="00B30F4E"/>
    <w:rsid w:val="00B316E0"/>
    <w:rsid w:val="00B31877"/>
    <w:rsid w:val="00B31C67"/>
    <w:rsid w:val="00B324DA"/>
    <w:rsid w:val="00B32644"/>
    <w:rsid w:val="00B32B2C"/>
    <w:rsid w:val="00B3329C"/>
    <w:rsid w:val="00B33DF6"/>
    <w:rsid w:val="00B33EDA"/>
    <w:rsid w:val="00B33FD4"/>
    <w:rsid w:val="00B34D8E"/>
    <w:rsid w:val="00B35741"/>
    <w:rsid w:val="00B36B2C"/>
    <w:rsid w:val="00B36EE0"/>
    <w:rsid w:val="00B37184"/>
    <w:rsid w:val="00B371F4"/>
    <w:rsid w:val="00B37584"/>
    <w:rsid w:val="00B41465"/>
    <w:rsid w:val="00B41485"/>
    <w:rsid w:val="00B42532"/>
    <w:rsid w:val="00B4340F"/>
    <w:rsid w:val="00B436BF"/>
    <w:rsid w:val="00B43731"/>
    <w:rsid w:val="00B443C0"/>
    <w:rsid w:val="00B443E8"/>
    <w:rsid w:val="00B4503C"/>
    <w:rsid w:val="00B4541D"/>
    <w:rsid w:val="00B45541"/>
    <w:rsid w:val="00B46B73"/>
    <w:rsid w:val="00B46F9F"/>
    <w:rsid w:val="00B47DB6"/>
    <w:rsid w:val="00B50892"/>
    <w:rsid w:val="00B52609"/>
    <w:rsid w:val="00B52D97"/>
    <w:rsid w:val="00B534AE"/>
    <w:rsid w:val="00B53A5D"/>
    <w:rsid w:val="00B53E7B"/>
    <w:rsid w:val="00B5457C"/>
    <w:rsid w:val="00B55AB8"/>
    <w:rsid w:val="00B55D09"/>
    <w:rsid w:val="00B561BA"/>
    <w:rsid w:val="00B56309"/>
    <w:rsid w:val="00B56310"/>
    <w:rsid w:val="00B57634"/>
    <w:rsid w:val="00B57B03"/>
    <w:rsid w:val="00B57BDA"/>
    <w:rsid w:val="00B57D54"/>
    <w:rsid w:val="00B57DA0"/>
    <w:rsid w:val="00B60434"/>
    <w:rsid w:val="00B607EE"/>
    <w:rsid w:val="00B60A62"/>
    <w:rsid w:val="00B60BA5"/>
    <w:rsid w:val="00B6155D"/>
    <w:rsid w:val="00B615C4"/>
    <w:rsid w:val="00B617FA"/>
    <w:rsid w:val="00B61A0D"/>
    <w:rsid w:val="00B61A6D"/>
    <w:rsid w:val="00B61CF1"/>
    <w:rsid w:val="00B61F40"/>
    <w:rsid w:val="00B625A5"/>
    <w:rsid w:val="00B63D00"/>
    <w:rsid w:val="00B64837"/>
    <w:rsid w:val="00B64EC9"/>
    <w:rsid w:val="00B6610F"/>
    <w:rsid w:val="00B66A82"/>
    <w:rsid w:val="00B677CB"/>
    <w:rsid w:val="00B71E78"/>
    <w:rsid w:val="00B72182"/>
    <w:rsid w:val="00B72255"/>
    <w:rsid w:val="00B72F0D"/>
    <w:rsid w:val="00B72F31"/>
    <w:rsid w:val="00B7386D"/>
    <w:rsid w:val="00B73A1B"/>
    <w:rsid w:val="00B73D2E"/>
    <w:rsid w:val="00B73F70"/>
    <w:rsid w:val="00B757E8"/>
    <w:rsid w:val="00B76DC7"/>
    <w:rsid w:val="00B77BE2"/>
    <w:rsid w:val="00B77FE5"/>
    <w:rsid w:val="00B80023"/>
    <w:rsid w:val="00B808A8"/>
    <w:rsid w:val="00B81421"/>
    <w:rsid w:val="00B81F8C"/>
    <w:rsid w:val="00B820A0"/>
    <w:rsid w:val="00B820EA"/>
    <w:rsid w:val="00B82EA4"/>
    <w:rsid w:val="00B8429F"/>
    <w:rsid w:val="00B8488D"/>
    <w:rsid w:val="00B85BAC"/>
    <w:rsid w:val="00B85D42"/>
    <w:rsid w:val="00B87ACD"/>
    <w:rsid w:val="00B90F5F"/>
    <w:rsid w:val="00B92580"/>
    <w:rsid w:val="00B92F3E"/>
    <w:rsid w:val="00B92F7F"/>
    <w:rsid w:val="00B9300B"/>
    <w:rsid w:val="00B93912"/>
    <w:rsid w:val="00B94242"/>
    <w:rsid w:val="00B94A26"/>
    <w:rsid w:val="00B956DC"/>
    <w:rsid w:val="00B95D40"/>
    <w:rsid w:val="00B9685B"/>
    <w:rsid w:val="00B97CC9"/>
    <w:rsid w:val="00BA0199"/>
    <w:rsid w:val="00BA0FC8"/>
    <w:rsid w:val="00BA1E19"/>
    <w:rsid w:val="00BA2007"/>
    <w:rsid w:val="00BA26BA"/>
    <w:rsid w:val="00BA29C9"/>
    <w:rsid w:val="00BA30E3"/>
    <w:rsid w:val="00BA32BF"/>
    <w:rsid w:val="00BA35DA"/>
    <w:rsid w:val="00BA379B"/>
    <w:rsid w:val="00BA3E1E"/>
    <w:rsid w:val="00BA3FCD"/>
    <w:rsid w:val="00BA4E09"/>
    <w:rsid w:val="00BA5112"/>
    <w:rsid w:val="00BA5350"/>
    <w:rsid w:val="00BA61D4"/>
    <w:rsid w:val="00BA6C00"/>
    <w:rsid w:val="00BA710F"/>
    <w:rsid w:val="00BB0207"/>
    <w:rsid w:val="00BB0605"/>
    <w:rsid w:val="00BB10DA"/>
    <w:rsid w:val="00BB1713"/>
    <w:rsid w:val="00BB1AB8"/>
    <w:rsid w:val="00BB1D31"/>
    <w:rsid w:val="00BB2260"/>
    <w:rsid w:val="00BB26D8"/>
    <w:rsid w:val="00BB2D04"/>
    <w:rsid w:val="00BB2EE1"/>
    <w:rsid w:val="00BB31AC"/>
    <w:rsid w:val="00BB327A"/>
    <w:rsid w:val="00BB5EF9"/>
    <w:rsid w:val="00BB631A"/>
    <w:rsid w:val="00BB70E2"/>
    <w:rsid w:val="00BB7969"/>
    <w:rsid w:val="00BB7EEB"/>
    <w:rsid w:val="00BC02E0"/>
    <w:rsid w:val="00BC0403"/>
    <w:rsid w:val="00BC0C89"/>
    <w:rsid w:val="00BC0DE1"/>
    <w:rsid w:val="00BC0EC4"/>
    <w:rsid w:val="00BC2278"/>
    <w:rsid w:val="00BC2582"/>
    <w:rsid w:val="00BC2CCF"/>
    <w:rsid w:val="00BC382E"/>
    <w:rsid w:val="00BC3ADC"/>
    <w:rsid w:val="00BC3AF4"/>
    <w:rsid w:val="00BC4014"/>
    <w:rsid w:val="00BC4242"/>
    <w:rsid w:val="00BC44C7"/>
    <w:rsid w:val="00BC4C71"/>
    <w:rsid w:val="00BC5798"/>
    <w:rsid w:val="00BC5DC3"/>
    <w:rsid w:val="00BC5FE1"/>
    <w:rsid w:val="00BC6DAD"/>
    <w:rsid w:val="00BC7785"/>
    <w:rsid w:val="00BC7FDF"/>
    <w:rsid w:val="00BD0769"/>
    <w:rsid w:val="00BD0932"/>
    <w:rsid w:val="00BD0C82"/>
    <w:rsid w:val="00BD0F7F"/>
    <w:rsid w:val="00BD11E4"/>
    <w:rsid w:val="00BD367E"/>
    <w:rsid w:val="00BD3AA0"/>
    <w:rsid w:val="00BD41DB"/>
    <w:rsid w:val="00BD4923"/>
    <w:rsid w:val="00BD4C84"/>
    <w:rsid w:val="00BD4DC6"/>
    <w:rsid w:val="00BD4F5A"/>
    <w:rsid w:val="00BD4FE8"/>
    <w:rsid w:val="00BD58FB"/>
    <w:rsid w:val="00BD5AAC"/>
    <w:rsid w:val="00BD6D65"/>
    <w:rsid w:val="00BD6E0E"/>
    <w:rsid w:val="00BD7B84"/>
    <w:rsid w:val="00BD7CA9"/>
    <w:rsid w:val="00BE07DD"/>
    <w:rsid w:val="00BE0935"/>
    <w:rsid w:val="00BE124A"/>
    <w:rsid w:val="00BE14CF"/>
    <w:rsid w:val="00BE194C"/>
    <w:rsid w:val="00BE2BA2"/>
    <w:rsid w:val="00BE2E70"/>
    <w:rsid w:val="00BE390E"/>
    <w:rsid w:val="00BE4B71"/>
    <w:rsid w:val="00BE4F3C"/>
    <w:rsid w:val="00BE53DA"/>
    <w:rsid w:val="00BE6136"/>
    <w:rsid w:val="00BE627F"/>
    <w:rsid w:val="00BE69E7"/>
    <w:rsid w:val="00BE6D32"/>
    <w:rsid w:val="00BE7B63"/>
    <w:rsid w:val="00BF012A"/>
    <w:rsid w:val="00BF030E"/>
    <w:rsid w:val="00BF0A21"/>
    <w:rsid w:val="00BF1323"/>
    <w:rsid w:val="00BF1324"/>
    <w:rsid w:val="00BF17EC"/>
    <w:rsid w:val="00BF1847"/>
    <w:rsid w:val="00BF2A9F"/>
    <w:rsid w:val="00BF341E"/>
    <w:rsid w:val="00BF3AA1"/>
    <w:rsid w:val="00BF42A8"/>
    <w:rsid w:val="00BF4F7F"/>
    <w:rsid w:val="00BF57C9"/>
    <w:rsid w:val="00BF59CB"/>
    <w:rsid w:val="00BF5AB9"/>
    <w:rsid w:val="00BF71C7"/>
    <w:rsid w:val="00BF7282"/>
    <w:rsid w:val="00BF757B"/>
    <w:rsid w:val="00BF76FE"/>
    <w:rsid w:val="00BF797E"/>
    <w:rsid w:val="00C00590"/>
    <w:rsid w:val="00C00685"/>
    <w:rsid w:val="00C00E63"/>
    <w:rsid w:val="00C01EB1"/>
    <w:rsid w:val="00C026E9"/>
    <w:rsid w:val="00C03023"/>
    <w:rsid w:val="00C035DA"/>
    <w:rsid w:val="00C03B05"/>
    <w:rsid w:val="00C0443A"/>
    <w:rsid w:val="00C04525"/>
    <w:rsid w:val="00C04E86"/>
    <w:rsid w:val="00C04EE6"/>
    <w:rsid w:val="00C05448"/>
    <w:rsid w:val="00C06488"/>
    <w:rsid w:val="00C06587"/>
    <w:rsid w:val="00C06801"/>
    <w:rsid w:val="00C0683C"/>
    <w:rsid w:val="00C06C9A"/>
    <w:rsid w:val="00C06F1D"/>
    <w:rsid w:val="00C06FFD"/>
    <w:rsid w:val="00C07633"/>
    <w:rsid w:val="00C07769"/>
    <w:rsid w:val="00C07813"/>
    <w:rsid w:val="00C07840"/>
    <w:rsid w:val="00C10AF2"/>
    <w:rsid w:val="00C116E5"/>
    <w:rsid w:val="00C11B8E"/>
    <w:rsid w:val="00C1218A"/>
    <w:rsid w:val="00C13785"/>
    <w:rsid w:val="00C13BCE"/>
    <w:rsid w:val="00C14FEE"/>
    <w:rsid w:val="00C153B8"/>
    <w:rsid w:val="00C15C2F"/>
    <w:rsid w:val="00C15E08"/>
    <w:rsid w:val="00C17FFB"/>
    <w:rsid w:val="00C20287"/>
    <w:rsid w:val="00C213A4"/>
    <w:rsid w:val="00C21D9B"/>
    <w:rsid w:val="00C2273C"/>
    <w:rsid w:val="00C22F39"/>
    <w:rsid w:val="00C23157"/>
    <w:rsid w:val="00C23316"/>
    <w:rsid w:val="00C2377C"/>
    <w:rsid w:val="00C23794"/>
    <w:rsid w:val="00C23812"/>
    <w:rsid w:val="00C23CB7"/>
    <w:rsid w:val="00C23F70"/>
    <w:rsid w:val="00C241ED"/>
    <w:rsid w:val="00C24865"/>
    <w:rsid w:val="00C24F63"/>
    <w:rsid w:val="00C26A06"/>
    <w:rsid w:val="00C26CC3"/>
    <w:rsid w:val="00C30477"/>
    <w:rsid w:val="00C3048C"/>
    <w:rsid w:val="00C30689"/>
    <w:rsid w:val="00C30C2B"/>
    <w:rsid w:val="00C31B1B"/>
    <w:rsid w:val="00C320ED"/>
    <w:rsid w:val="00C32E46"/>
    <w:rsid w:val="00C333BB"/>
    <w:rsid w:val="00C33590"/>
    <w:rsid w:val="00C34BFE"/>
    <w:rsid w:val="00C350D3"/>
    <w:rsid w:val="00C354C7"/>
    <w:rsid w:val="00C37259"/>
    <w:rsid w:val="00C3756C"/>
    <w:rsid w:val="00C40001"/>
    <w:rsid w:val="00C40029"/>
    <w:rsid w:val="00C41BC2"/>
    <w:rsid w:val="00C4244A"/>
    <w:rsid w:val="00C43914"/>
    <w:rsid w:val="00C442F3"/>
    <w:rsid w:val="00C444E9"/>
    <w:rsid w:val="00C447DD"/>
    <w:rsid w:val="00C451B1"/>
    <w:rsid w:val="00C456A0"/>
    <w:rsid w:val="00C46177"/>
    <w:rsid w:val="00C4756F"/>
    <w:rsid w:val="00C50352"/>
    <w:rsid w:val="00C50507"/>
    <w:rsid w:val="00C507A2"/>
    <w:rsid w:val="00C51AB2"/>
    <w:rsid w:val="00C521D2"/>
    <w:rsid w:val="00C52A18"/>
    <w:rsid w:val="00C53458"/>
    <w:rsid w:val="00C53582"/>
    <w:rsid w:val="00C5444F"/>
    <w:rsid w:val="00C54815"/>
    <w:rsid w:val="00C55209"/>
    <w:rsid w:val="00C5635A"/>
    <w:rsid w:val="00C57090"/>
    <w:rsid w:val="00C6102B"/>
    <w:rsid w:val="00C614A8"/>
    <w:rsid w:val="00C6174A"/>
    <w:rsid w:val="00C63A57"/>
    <w:rsid w:val="00C6484E"/>
    <w:rsid w:val="00C6679A"/>
    <w:rsid w:val="00C71351"/>
    <w:rsid w:val="00C7352B"/>
    <w:rsid w:val="00C7354A"/>
    <w:rsid w:val="00C73754"/>
    <w:rsid w:val="00C741A2"/>
    <w:rsid w:val="00C74616"/>
    <w:rsid w:val="00C75995"/>
    <w:rsid w:val="00C75C14"/>
    <w:rsid w:val="00C75E24"/>
    <w:rsid w:val="00C772BD"/>
    <w:rsid w:val="00C77B6E"/>
    <w:rsid w:val="00C77CE3"/>
    <w:rsid w:val="00C811CD"/>
    <w:rsid w:val="00C81D2B"/>
    <w:rsid w:val="00C81E0E"/>
    <w:rsid w:val="00C82957"/>
    <w:rsid w:val="00C82CB3"/>
    <w:rsid w:val="00C838B3"/>
    <w:rsid w:val="00C83EE5"/>
    <w:rsid w:val="00C8442D"/>
    <w:rsid w:val="00C846B9"/>
    <w:rsid w:val="00C84908"/>
    <w:rsid w:val="00C84BF3"/>
    <w:rsid w:val="00C85197"/>
    <w:rsid w:val="00C85237"/>
    <w:rsid w:val="00C85E36"/>
    <w:rsid w:val="00C85F59"/>
    <w:rsid w:val="00C863F0"/>
    <w:rsid w:val="00C86A55"/>
    <w:rsid w:val="00C87792"/>
    <w:rsid w:val="00C87837"/>
    <w:rsid w:val="00C87961"/>
    <w:rsid w:val="00C87AE3"/>
    <w:rsid w:val="00C87B1E"/>
    <w:rsid w:val="00C928A1"/>
    <w:rsid w:val="00C92910"/>
    <w:rsid w:val="00C92CA5"/>
    <w:rsid w:val="00C9379B"/>
    <w:rsid w:val="00C93921"/>
    <w:rsid w:val="00C94DEB"/>
    <w:rsid w:val="00C950A1"/>
    <w:rsid w:val="00C953A9"/>
    <w:rsid w:val="00C95C3B"/>
    <w:rsid w:val="00C95DD6"/>
    <w:rsid w:val="00C9704D"/>
    <w:rsid w:val="00C97E44"/>
    <w:rsid w:val="00C97FDA"/>
    <w:rsid w:val="00CA0265"/>
    <w:rsid w:val="00CA0A43"/>
    <w:rsid w:val="00CA1205"/>
    <w:rsid w:val="00CA2184"/>
    <w:rsid w:val="00CA21D7"/>
    <w:rsid w:val="00CA318A"/>
    <w:rsid w:val="00CA37ED"/>
    <w:rsid w:val="00CA3EA6"/>
    <w:rsid w:val="00CA3FAB"/>
    <w:rsid w:val="00CA4361"/>
    <w:rsid w:val="00CA4B09"/>
    <w:rsid w:val="00CA4B9B"/>
    <w:rsid w:val="00CA666A"/>
    <w:rsid w:val="00CA687E"/>
    <w:rsid w:val="00CA6D41"/>
    <w:rsid w:val="00CA7423"/>
    <w:rsid w:val="00CA7697"/>
    <w:rsid w:val="00CA7B93"/>
    <w:rsid w:val="00CB00FF"/>
    <w:rsid w:val="00CB0160"/>
    <w:rsid w:val="00CB01B8"/>
    <w:rsid w:val="00CB0614"/>
    <w:rsid w:val="00CB1B48"/>
    <w:rsid w:val="00CB2115"/>
    <w:rsid w:val="00CB22AE"/>
    <w:rsid w:val="00CB2DC3"/>
    <w:rsid w:val="00CB336A"/>
    <w:rsid w:val="00CB5F67"/>
    <w:rsid w:val="00CB7670"/>
    <w:rsid w:val="00CB7899"/>
    <w:rsid w:val="00CC0E1A"/>
    <w:rsid w:val="00CC1D2F"/>
    <w:rsid w:val="00CC1E32"/>
    <w:rsid w:val="00CC2434"/>
    <w:rsid w:val="00CC24E6"/>
    <w:rsid w:val="00CC2916"/>
    <w:rsid w:val="00CC2F8F"/>
    <w:rsid w:val="00CC3E5F"/>
    <w:rsid w:val="00CC41B6"/>
    <w:rsid w:val="00CC41D9"/>
    <w:rsid w:val="00CC474B"/>
    <w:rsid w:val="00CC610A"/>
    <w:rsid w:val="00CC64B3"/>
    <w:rsid w:val="00CC6961"/>
    <w:rsid w:val="00CC6E92"/>
    <w:rsid w:val="00CC7436"/>
    <w:rsid w:val="00CC7657"/>
    <w:rsid w:val="00CD088E"/>
    <w:rsid w:val="00CD0CFF"/>
    <w:rsid w:val="00CD30E4"/>
    <w:rsid w:val="00CD32D3"/>
    <w:rsid w:val="00CD3549"/>
    <w:rsid w:val="00CD39F7"/>
    <w:rsid w:val="00CD3C03"/>
    <w:rsid w:val="00CD49E8"/>
    <w:rsid w:val="00CD4AE9"/>
    <w:rsid w:val="00CD5509"/>
    <w:rsid w:val="00CD6707"/>
    <w:rsid w:val="00CD6803"/>
    <w:rsid w:val="00CE09B3"/>
    <w:rsid w:val="00CE0C09"/>
    <w:rsid w:val="00CE2EF5"/>
    <w:rsid w:val="00CE311C"/>
    <w:rsid w:val="00CE4DFB"/>
    <w:rsid w:val="00CE614E"/>
    <w:rsid w:val="00CE6347"/>
    <w:rsid w:val="00CE7298"/>
    <w:rsid w:val="00CE7407"/>
    <w:rsid w:val="00CE7831"/>
    <w:rsid w:val="00CF05A3"/>
    <w:rsid w:val="00CF0962"/>
    <w:rsid w:val="00CF09DF"/>
    <w:rsid w:val="00CF0D76"/>
    <w:rsid w:val="00CF11F3"/>
    <w:rsid w:val="00CF1298"/>
    <w:rsid w:val="00CF152B"/>
    <w:rsid w:val="00CF1B75"/>
    <w:rsid w:val="00CF2CB7"/>
    <w:rsid w:val="00CF387A"/>
    <w:rsid w:val="00CF3B16"/>
    <w:rsid w:val="00CF3C39"/>
    <w:rsid w:val="00CF3CD5"/>
    <w:rsid w:val="00CF3F8D"/>
    <w:rsid w:val="00CF4467"/>
    <w:rsid w:val="00CF4A6B"/>
    <w:rsid w:val="00CF4D01"/>
    <w:rsid w:val="00CF66F5"/>
    <w:rsid w:val="00CF6877"/>
    <w:rsid w:val="00CF6D85"/>
    <w:rsid w:val="00CF6DCD"/>
    <w:rsid w:val="00CF727C"/>
    <w:rsid w:val="00CF7BE8"/>
    <w:rsid w:val="00CF7DE8"/>
    <w:rsid w:val="00D0030D"/>
    <w:rsid w:val="00D01D10"/>
    <w:rsid w:val="00D01D6C"/>
    <w:rsid w:val="00D01F66"/>
    <w:rsid w:val="00D03644"/>
    <w:rsid w:val="00D03759"/>
    <w:rsid w:val="00D043B9"/>
    <w:rsid w:val="00D04464"/>
    <w:rsid w:val="00D04483"/>
    <w:rsid w:val="00D04DBD"/>
    <w:rsid w:val="00D0535E"/>
    <w:rsid w:val="00D05784"/>
    <w:rsid w:val="00D058AE"/>
    <w:rsid w:val="00D0669B"/>
    <w:rsid w:val="00D07F84"/>
    <w:rsid w:val="00D10B3B"/>
    <w:rsid w:val="00D11327"/>
    <w:rsid w:val="00D114E8"/>
    <w:rsid w:val="00D11670"/>
    <w:rsid w:val="00D1190B"/>
    <w:rsid w:val="00D12073"/>
    <w:rsid w:val="00D128AF"/>
    <w:rsid w:val="00D12ACF"/>
    <w:rsid w:val="00D12D00"/>
    <w:rsid w:val="00D14285"/>
    <w:rsid w:val="00D15ACD"/>
    <w:rsid w:val="00D16040"/>
    <w:rsid w:val="00D16C9A"/>
    <w:rsid w:val="00D1734B"/>
    <w:rsid w:val="00D20A62"/>
    <w:rsid w:val="00D21587"/>
    <w:rsid w:val="00D219EE"/>
    <w:rsid w:val="00D21DD2"/>
    <w:rsid w:val="00D22245"/>
    <w:rsid w:val="00D228AD"/>
    <w:rsid w:val="00D22AAC"/>
    <w:rsid w:val="00D22CDD"/>
    <w:rsid w:val="00D247D1"/>
    <w:rsid w:val="00D25136"/>
    <w:rsid w:val="00D257F4"/>
    <w:rsid w:val="00D268E8"/>
    <w:rsid w:val="00D2691E"/>
    <w:rsid w:val="00D26BE8"/>
    <w:rsid w:val="00D26E31"/>
    <w:rsid w:val="00D27136"/>
    <w:rsid w:val="00D278C9"/>
    <w:rsid w:val="00D27A7A"/>
    <w:rsid w:val="00D27A87"/>
    <w:rsid w:val="00D3022D"/>
    <w:rsid w:val="00D30ED1"/>
    <w:rsid w:val="00D30F0A"/>
    <w:rsid w:val="00D32D8B"/>
    <w:rsid w:val="00D32E43"/>
    <w:rsid w:val="00D330D3"/>
    <w:rsid w:val="00D3340D"/>
    <w:rsid w:val="00D334C6"/>
    <w:rsid w:val="00D342C5"/>
    <w:rsid w:val="00D343D6"/>
    <w:rsid w:val="00D34760"/>
    <w:rsid w:val="00D34BA3"/>
    <w:rsid w:val="00D36026"/>
    <w:rsid w:val="00D3651F"/>
    <w:rsid w:val="00D367AB"/>
    <w:rsid w:val="00D36BC9"/>
    <w:rsid w:val="00D37853"/>
    <w:rsid w:val="00D37F31"/>
    <w:rsid w:val="00D40537"/>
    <w:rsid w:val="00D406DD"/>
    <w:rsid w:val="00D40FB8"/>
    <w:rsid w:val="00D412DD"/>
    <w:rsid w:val="00D4147A"/>
    <w:rsid w:val="00D421ED"/>
    <w:rsid w:val="00D42E57"/>
    <w:rsid w:val="00D4333E"/>
    <w:rsid w:val="00D43A3F"/>
    <w:rsid w:val="00D43AC7"/>
    <w:rsid w:val="00D4403B"/>
    <w:rsid w:val="00D44CBB"/>
    <w:rsid w:val="00D45408"/>
    <w:rsid w:val="00D45BFA"/>
    <w:rsid w:val="00D45E84"/>
    <w:rsid w:val="00D4628C"/>
    <w:rsid w:val="00D467FB"/>
    <w:rsid w:val="00D502D7"/>
    <w:rsid w:val="00D50737"/>
    <w:rsid w:val="00D5083A"/>
    <w:rsid w:val="00D50911"/>
    <w:rsid w:val="00D513B2"/>
    <w:rsid w:val="00D52642"/>
    <w:rsid w:val="00D526F2"/>
    <w:rsid w:val="00D52AB6"/>
    <w:rsid w:val="00D5439A"/>
    <w:rsid w:val="00D5534D"/>
    <w:rsid w:val="00D5590A"/>
    <w:rsid w:val="00D55D53"/>
    <w:rsid w:val="00D55F8E"/>
    <w:rsid w:val="00D5672D"/>
    <w:rsid w:val="00D56B36"/>
    <w:rsid w:val="00D571B3"/>
    <w:rsid w:val="00D60080"/>
    <w:rsid w:val="00D6204D"/>
    <w:rsid w:val="00D6234D"/>
    <w:rsid w:val="00D62D00"/>
    <w:rsid w:val="00D63C2C"/>
    <w:rsid w:val="00D669C5"/>
    <w:rsid w:val="00D66EAD"/>
    <w:rsid w:val="00D67703"/>
    <w:rsid w:val="00D67E13"/>
    <w:rsid w:val="00D70307"/>
    <w:rsid w:val="00D7061A"/>
    <w:rsid w:val="00D70674"/>
    <w:rsid w:val="00D7070B"/>
    <w:rsid w:val="00D71EC5"/>
    <w:rsid w:val="00D71F3C"/>
    <w:rsid w:val="00D72245"/>
    <w:rsid w:val="00D727A5"/>
    <w:rsid w:val="00D72CC3"/>
    <w:rsid w:val="00D7370A"/>
    <w:rsid w:val="00D74DCA"/>
    <w:rsid w:val="00D75AB3"/>
    <w:rsid w:val="00D77973"/>
    <w:rsid w:val="00D80146"/>
    <w:rsid w:val="00D8053D"/>
    <w:rsid w:val="00D805B2"/>
    <w:rsid w:val="00D8067E"/>
    <w:rsid w:val="00D80F90"/>
    <w:rsid w:val="00D81453"/>
    <w:rsid w:val="00D814E5"/>
    <w:rsid w:val="00D855FB"/>
    <w:rsid w:val="00D8584B"/>
    <w:rsid w:val="00D85A21"/>
    <w:rsid w:val="00D8644E"/>
    <w:rsid w:val="00D874BF"/>
    <w:rsid w:val="00D90211"/>
    <w:rsid w:val="00D91492"/>
    <w:rsid w:val="00D92B90"/>
    <w:rsid w:val="00D93771"/>
    <w:rsid w:val="00D93BA7"/>
    <w:rsid w:val="00D94728"/>
    <w:rsid w:val="00D9504B"/>
    <w:rsid w:val="00D95631"/>
    <w:rsid w:val="00D962F8"/>
    <w:rsid w:val="00D96E3B"/>
    <w:rsid w:val="00D970E1"/>
    <w:rsid w:val="00DA034E"/>
    <w:rsid w:val="00DA07C8"/>
    <w:rsid w:val="00DA1557"/>
    <w:rsid w:val="00DA19EB"/>
    <w:rsid w:val="00DA29EB"/>
    <w:rsid w:val="00DA2E6D"/>
    <w:rsid w:val="00DA31CA"/>
    <w:rsid w:val="00DA34DD"/>
    <w:rsid w:val="00DA43B1"/>
    <w:rsid w:val="00DA5D89"/>
    <w:rsid w:val="00DA60B0"/>
    <w:rsid w:val="00DB1454"/>
    <w:rsid w:val="00DB14F6"/>
    <w:rsid w:val="00DB2E9A"/>
    <w:rsid w:val="00DB3BE8"/>
    <w:rsid w:val="00DB4E5D"/>
    <w:rsid w:val="00DB57B2"/>
    <w:rsid w:val="00DB59DB"/>
    <w:rsid w:val="00DB6E09"/>
    <w:rsid w:val="00DB6E6D"/>
    <w:rsid w:val="00DB6F5A"/>
    <w:rsid w:val="00DC01E0"/>
    <w:rsid w:val="00DC0791"/>
    <w:rsid w:val="00DC0EAD"/>
    <w:rsid w:val="00DC1967"/>
    <w:rsid w:val="00DC1B3F"/>
    <w:rsid w:val="00DC1B52"/>
    <w:rsid w:val="00DC2264"/>
    <w:rsid w:val="00DC2FDC"/>
    <w:rsid w:val="00DC363D"/>
    <w:rsid w:val="00DC39D6"/>
    <w:rsid w:val="00DC4DA8"/>
    <w:rsid w:val="00DC5046"/>
    <w:rsid w:val="00DC5138"/>
    <w:rsid w:val="00DC5E4C"/>
    <w:rsid w:val="00DC6F7D"/>
    <w:rsid w:val="00DC73C1"/>
    <w:rsid w:val="00DC7E4A"/>
    <w:rsid w:val="00DD00EC"/>
    <w:rsid w:val="00DD0617"/>
    <w:rsid w:val="00DD13EA"/>
    <w:rsid w:val="00DD143D"/>
    <w:rsid w:val="00DD1F0C"/>
    <w:rsid w:val="00DD2496"/>
    <w:rsid w:val="00DD250B"/>
    <w:rsid w:val="00DD25A0"/>
    <w:rsid w:val="00DD277E"/>
    <w:rsid w:val="00DD2AE9"/>
    <w:rsid w:val="00DD3091"/>
    <w:rsid w:val="00DD404E"/>
    <w:rsid w:val="00DD4383"/>
    <w:rsid w:val="00DD4C8F"/>
    <w:rsid w:val="00DD505D"/>
    <w:rsid w:val="00DD5117"/>
    <w:rsid w:val="00DD741F"/>
    <w:rsid w:val="00DE05FD"/>
    <w:rsid w:val="00DE0F67"/>
    <w:rsid w:val="00DE0FB0"/>
    <w:rsid w:val="00DE19F8"/>
    <w:rsid w:val="00DE1A4D"/>
    <w:rsid w:val="00DE2124"/>
    <w:rsid w:val="00DE2502"/>
    <w:rsid w:val="00DE2747"/>
    <w:rsid w:val="00DE2A72"/>
    <w:rsid w:val="00DE2C9C"/>
    <w:rsid w:val="00DE38DC"/>
    <w:rsid w:val="00DE3A36"/>
    <w:rsid w:val="00DE429D"/>
    <w:rsid w:val="00DE45D7"/>
    <w:rsid w:val="00DE655D"/>
    <w:rsid w:val="00DE6A0D"/>
    <w:rsid w:val="00DE6B6F"/>
    <w:rsid w:val="00DE6C7C"/>
    <w:rsid w:val="00DF005D"/>
    <w:rsid w:val="00DF0D4D"/>
    <w:rsid w:val="00DF0EB1"/>
    <w:rsid w:val="00DF12EA"/>
    <w:rsid w:val="00DF1853"/>
    <w:rsid w:val="00DF2784"/>
    <w:rsid w:val="00DF2C78"/>
    <w:rsid w:val="00DF2CE8"/>
    <w:rsid w:val="00DF37F5"/>
    <w:rsid w:val="00DF4EAC"/>
    <w:rsid w:val="00DF5E87"/>
    <w:rsid w:val="00DF6FA7"/>
    <w:rsid w:val="00DF755B"/>
    <w:rsid w:val="00DF7BB2"/>
    <w:rsid w:val="00E02347"/>
    <w:rsid w:val="00E03857"/>
    <w:rsid w:val="00E03AE7"/>
    <w:rsid w:val="00E03FB8"/>
    <w:rsid w:val="00E04265"/>
    <w:rsid w:val="00E047CA"/>
    <w:rsid w:val="00E0481F"/>
    <w:rsid w:val="00E0490A"/>
    <w:rsid w:val="00E05EFC"/>
    <w:rsid w:val="00E0602B"/>
    <w:rsid w:val="00E060CF"/>
    <w:rsid w:val="00E066CB"/>
    <w:rsid w:val="00E0671E"/>
    <w:rsid w:val="00E0790B"/>
    <w:rsid w:val="00E07CD2"/>
    <w:rsid w:val="00E11026"/>
    <w:rsid w:val="00E11829"/>
    <w:rsid w:val="00E11D59"/>
    <w:rsid w:val="00E11D67"/>
    <w:rsid w:val="00E11DF3"/>
    <w:rsid w:val="00E129BE"/>
    <w:rsid w:val="00E144D2"/>
    <w:rsid w:val="00E14ECD"/>
    <w:rsid w:val="00E151BA"/>
    <w:rsid w:val="00E15664"/>
    <w:rsid w:val="00E161F7"/>
    <w:rsid w:val="00E16277"/>
    <w:rsid w:val="00E164A5"/>
    <w:rsid w:val="00E1691F"/>
    <w:rsid w:val="00E16C6C"/>
    <w:rsid w:val="00E171F3"/>
    <w:rsid w:val="00E172D8"/>
    <w:rsid w:val="00E17A0D"/>
    <w:rsid w:val="00E2000C"/>
    <w:rsid w:val="00E202D4"/>
    <w:rsid w:val="00E20B05"/>
    <w:rsid w:val="00E211A5"/>
    <w:rsid w:val="00E21638"/>
    <w:rsid w:val="00E216E2"/>
    <w:rsid w:val="00E21C75"/>
    <w:rsid w:val="00E2270E"/>
    <w:rsid w:val="00E2346D"/>
    <w:rsid w:val="00E23DFD"/>
    <w:rsid w:val="00E24098"/>
    <w:rsid w:val="00E249BC"/>
    <w:rsid w:val="00E253F9"/>
    <w:rsid w:val="00E254C8"/>
    <w:rsid w:val="00E2629C"/>
    <w:rsid w:val="00E2660A"/>
    <w:rsid w:val="00E26E6F"/>
    <w:rsid w:val="00E276D3"/>
    <w:rsid w:val="00E27A2A"/>
    <w:rsid w:val="00E30464"/>
    <w:rsid w:val="00E316F7"/>
    <w:rsid w:val="00E317BB"/>
    <w:rsid w:val="00E31CDC"/>
    <w:rsid w:val="00E32549"/>
    <w:rsid w:val="00E3340B"/>
    <w:rsid w:val="00E3356A"/>
    <w:rsid w:val="00E33B31"/>
    <w:rsid w:val="00E34598"/>
    <w:rsid w:val="00E350D4"/>
    <w:rsid w:val="00E353BE"/>
    <w:rsid w:val="00E35443"/>
    <w:rsid w:val="00E35F9A"/>
    <w:rsid w:val="00E3653B"/>
    <w:rsid w:val="00E36613"/>
    <w:rsid w:val="00E37914"/>
    <w:rsid w:val="00E37A56"/>
    <w:rsid w:val="00E37FE4"/>
    <w:rsid w:val="00E408D8"/>
    <w:rsid w:val="00E4122B"/>
    <w:rsid w:val="00E42D55"/>
    <w:rsid w:val="00E42DE1"/>
    <w:rsid w:val="00E42EE2"/>
    <w:rsid w:val="00E4335F"/>
    <w:rsid w:val="00E43440"/>
    <w:rsid w:val="00E435F4"/>
    <w:rsid w:val="00E43A94"/>
    <w:rsid w:val="00E43D7B"/>
    <w:rsid w:val="00E44321"/>
    <w:rsid w:val="00E445D2"/>
    <w:rsid w:val="00E460C9"/>
    <w:rsid w:val="00E46363"/>
    <w:rsid w:val="00E46D27"/>
    <w:rsid w:val="00E46E95"/>
    <w:rsid w:val="00E47900"/>
    <w:rsid w:val="00E502F8"/>
    <w:rsid w:val="00E503EF"/>
    <w:rsid w:val="00E505C9"/>
    <w:rsid w:val="00E50664"/>
    <w:rsid w:val="00E50C30"/>
    <w:rsid w:val="00E512BC"/>
    <w:rsid w:val="00E5142B"/>
    <w:rsid w:val="00E518FF"/>
    <w:rsid w:val="00E5195B"/>
    <w:rsid w:val="00E53FE5"/>
    <w:rsid w:val="00E54D5F"/>
    <w:rsid w:val="00E54D9D"/>
    <w:rsid w:val="00E5574F"/>
    <w:rsid w:val="00E5578D"/>
    <w:rsid w:val="00E56053"/>
    <w:rsid w:val="00E571D6"/>
    <w:rsid w:val="00E57DD8"/>
    <w:rsid w:val="00E603AE"/>
    <w:rsid w:val="00E614E9"/>
    <w:rsid w:val="00E629A1"/>
    <w:rsid w:val="00E62DE5"/>
    <w:rsid w:val="00E6375D"/>
    <w:rsid w:val="00E639D9"/>
    <w:rsid w:val="00E65103"/>
    <w:rsid w:val="00E653BE"/>
    <w:rsid w:val="00E65CCD"/>
    <w:rsid w:val="00E669A3"/>
    <w:rsid w:val="00E66D00"/>
    <w:rsid w:val="00E6752D"/>
    <w:rsid w:val="00E679A2"/>
    <w:rsid w:val="00E707F9"/>
    <w:rsid w:val="00E70893"/>
    <w:rsid w:val="00E70C9E"/>
    <w:rsid w:val="00E71343"/>
    <w:rsid w:val="00E71D6E"/>
    <w:rsid w:val="00E737F1"/>
    <w:rsid w:val="00E74D11"/>
    <w:rsid w:val="00E76B2C"/>
    <w:rsid w:val="00E7779B"/>
    <w:rsid w:val="00E77D95"/>
    <w:rsid w:val="00E77FC9"/>
    <w:rsid w:val="00E80ED2"/>
    <w:rsid w:val="00E80F1D"/>
    <w:rsid w:val="00E80F6D"/>
    <w:rsid w:val="00E81CDB"/>
    <w:rsid w:val="00E81DE2"/>
    <w:rsid w:val="00E8297A"/>
    <w:rsid w:val="00E82A44"/>
    <w:rsid w:val="00E82B1C"/>
    <w:rsid w:val="00E83E8A"/>
    <w:rsid w:val="00E842F3"/>
    <w:rsid w:val="00E8597A"/>
    <w:rsid w:val="00E85ADD"/>
    <w:rsid w:val="00E8641F"/>
    <w:rsid w:val="00E86746"/>
    <w:rsid w:val="00E86FED"/>
    <w:rsid w:val="00E8773B"/>
    <w:rsid w:val="00E90E08"/>
    <w:rsid w:val="00E911AB"/>
    <w:rsid w:val="00E91621"/>
    <w:rsid w:val="00E91710"/>
    <w:rsid w:val="00E91B40"/>
    <w:rsid w:val="00E92854"/>
    <w:rsid w:val="00E96D77"/>
    <w:rsid w:val="00E973AD"/>
    <w:rsid w:val="00E975D8"/>
    <w:rsid w:val="00E97C4B"/>
    <w:rsid w:val="00E97E12"/>
    <w:rsid w:val="00EA0389"/>
    <w:rsid w:val="00EA0CB2"/>
    <w:rsid w:val="00EA0DD4"/>
    <w:rsid w:val="00EA10CB"/>
    <w:rsid w:val="00EA10F2"/>
    <w:rsid w:val="00EA1414"/>
    <w:rsid w:val="00EA175E"/>
    <w:rsid w:val="00EA1876"/>
    <w:rsid w:val="00EA1C04"/>
    <w:rsid w:val="00EA2D52"/>
    <w:rsid w:val="00EA49B4"/>
    <w:rsid w:val="00EA4E43"/>
    <w:rsid w:val="00EA5AD9"/>
    <w:rsid w:val="00EA6041"/>
    <w:rsid w:val="00EA64F5"/>
    <w:rsid w:val="00EA73D6"/>
    <w:rsid w:val="00EA753A"/>
    <w:rsid w:val="00EB02E9"/>
    <w:rsid w:val="00EB1196"/>
    <w:rsid w:val="00EB1262"/>
    <w:rsid w:val="00EB1860"/>
    <w:rsid w:val="00EB1D43"/>
    <w:rsid w:val="00EB25FF"/>
    <w:rsid w:val="00EB272F"/>
    <w:rsid w:val="00EB3343"/>
    <w:rsid w:val="00EB37D4"/>
    <w:rsid w:val="00EB47BA"/>
    <w:rsid w:val="00EB47EB"/>
    <w:rsid w:val="00EB4CE9"/>
    <w:rsid w:val="00EB5121"/>
    <w:rsid w:val="00EB5901"/>
    <w:rsid w:val="00EB5C05"/>
    <w:rsid w:val="00EB5EF1"/>
    <w:rsid w:val="00EB6077"/>
    <w:rsid w:val="00EB67C6"/>
    <w:rsid w:val="00EB6C84"/>
    <w:rsid w:val="00EB6F40"/>
    <w:rsid w:val="00EB79D6"/>
    <w:rsid w:val="00EC293A"/>
    <w:rsid w:val="00EC361E"/>
    <w:rsid w:val="00EC376A"/>
    <w:rsid w:val="00EC44EF"/>
    <w:rsid w:val="00EC4775"/>
    <w:rsid w:val="00EC6582"/>
    <w:rsid w:val="00EC7833"/>
    <w:rsid w:val="00EC78A5"/>
    <w:rsid w:val="00ED0460"/>
    <w:rsid w:val="00ED0B8D"/>
    <w:rsid w:val="00ED2568"/>
    <w:rsid w:val="00ED2AED"/>
    <w:rsid w:val="00ED3103"/>
    <w:rsid w:val="00ED398B"/>
    <w:rsid w:val="00ED3C5E"/>
    <w:rsid w:val="00ED41BE"/>
    <w:rsid w:val="00ED4D47"/>
    <w:rsid w:val="00ED67F9"/>
    <w:rsid w:val="00ED6B49"/>
    <w:rsid w:val="00ED7094"/>
    <w:rsid w:val="00ED7159"/>
    <w:rsid w:val="00ED74A9"/>
    <w:rsid w:val="00ED75AB"/>
    <w:rsid w:val="00ED7654"/>
    <w:rsid w:val="00ED7FFD"/>
    <w:rsid w:val="00EE0211"/>
    <w:rsid w:val="00EE0309"/>
    <w:rsid w:val="00EE1067"/>
    <w:rsid w:val="00EE1086"/>
    <w:rsid w:val="00EE1A2A"/>
    <w:rsid w:val="00EE1A32"/>
    <w:rsid w:val="00EE1C69"/>
    <w:rsid w:val="00EE2299"/>
    <w:rsid w:val="00EE2EA4"/>
    <w:rsid w:val="00EE3365"/>
    <w:rsid w:val="00EE3772"/>
    <w:rsid w:val="00EE4AC8"/>
    <w:rsid w:val="00EE541F"/>
    <w:rsid w:val="00EE56FD"/>
    <w:rsid w:val="00EE5C57"/>
    <w:rsid w:val="00EE63DC"/>
    <w:rsid w:val="00EE6600"/>
    <w:rsid w:val="00EF025D"/>
    <w:rsid w:val="00EF0934"/>
    <w:rsid w:val="00EF1191"/>
    <w:rsid w:val="00EF143D"/>
    <w:rsid w:val="00EF167B"/>
    <w:rsid w:val="00EF18FC"/>
    <w:rsid w:val="00EF1BF4"/>
    <w:rsid w:val="00EF2594"/>
    <w:rsid w:val="00EF2A61"/>
    <w:rsid w:val="00EF2EE6"/>
    <w:rsid w:val="00EF3ADF"/>
    <w:rsid w:val="00EF3FD4"/>
    <w:rsid w:val="00EF4AA1"/>
    <w:rsid w:val="00EF50FC"/>
    <w:rsid w:val="00EF5B55"/>
    <w:rsid w:val="00EF63E0"/>
    <w:rsid w:val="00EF661B"/>
    <w:rsid w:val="00EF687D"/>
    <w:rsid w:val="00EF795C"/>
    <w:rsid w:val="00F00A63"/>
    <w:rsid w:val="00F01782"/>
    <w:rsid w:val="00F02255"/>
    <w:rsid w:val="00F03AC2"/>
    <w:rsid w:val="00F04083"/>
    <w:rsid w:val="00F0495E"/>
    <w:rsid w:val="00F04C59"/>
    <w:rsid w:val="00F050EF"/>
    <w:rsid w:val="00F06A00"/>
    <w:rsid w:val="00F06EB6"/>
    <w:rsid w:val="00F0783C"/>
    <w:rsid w:val="00F07A55"/>
    <w:rsid w:val="00F07D27"/>
    <w:rsid w:val="00F10448"/>
    <w:rsid w:val="00F107C1"/>
    <w:rsid w:val="00F10E95"/>
    <w:rsid w:val="00F11691"/>
    <w:rsid w:val="00F12D07"/>
    <w:rsid w:val="00F12F19"/>
    <w:rsid w:val="00F13450"/>
    <w:rsid w:val="00F13CEC"/>
    <w:rsid w:val="00F13E77"/>
    <w:rsid w:val="00F14898"/>
    <w:rsid w:val="00F148CC"/>
    <w:rsid w:val="00F14934"/>
    <w:rsid w:val="00F150B9"/>
    <w:rsid w:val="00F15623"/>
    <w:rsid w:val="00F15804"/>
    <w:rsid w:val="00F159B5"/>
    <w:rsid w:val="00F16146"/>
    <w:rsid w:val="00F16FD7"/>
    <w:rsid w:val="00F17445"/>
    <w:rsid w:val="00F17ADA"/>
    <w:rsid w:val="00F2047D"/>
    <w:rsid w:val="00F21AB1"/>
    <w:rsid w:val="00F22C95"/>
    <w:rsid w:val="00F2310A"/>
    <w:rsid w:val="00F2398E"/>
    <w:rsid w:val="00F24065"/>
    <w:rsid w:val="00F2422A"/>
    <w:rsid w:val="00F244E9"/>
    <w:rsid w:val="00F25253"/>
    <w:rsid w:val="00F25AF2"/>
    <w:rsid w:val="00F25FA1"/>
    <w:rsid w:val="00F26177"/>
    <w:rsid w:val="00F27BF1"/>
    <w:rsid w:val="00F305DC"/>
    <w:rsid w:val="00F30E16"/>
    <w:rsid w:val="00F312D1"/>
    <w:rsid w:val="00F31BCD"/>
    <w:rsid w:val="00F33183"/>
    <w:rsid w:val="00F335F5"/>
    <w:rsid w:val="00F33914"/>
    <w:rsid w:val="00F33B8D"/>
    <w:rsid w:val="00F33C4A"/>
    <w:rsid w:val="00F356DE"/>
    <w:rsid w:val="00F35A5D"/>
    <w:rsid w:val="00F35A64"/>
    <w:rsid w:val="00F364BC"/>
    <w:rsid w:val="00F36537"/>
    <w:rsid w:val="00F36A87"/>
    <w:rsid w:val="00F36BFE"/>
    <w:rsid w:val="00F37259"/>
    <w:rsid w:val="00F3793A"/>
    <w:rsid w:val="00F40B34"/>
    <w:rsid w:val="00F40C93"/>
    <w:rsid w:val="00F41FEA"/>
    <w:rsid w:val="00F42D4A"/>
    <w:rsid w:val="00F43D35"/>
    <w:rsid w:val="00F44D13"/>
    <w:rsid w:val="00F44F22"/>
    <w:rsid w:val="00F4523D"/>
    <w:rsid w:val="00F46C89"/>
    <w:rsid w:val="00F46CA1"/>
    <w:rsid w:val="00F471CB"/>
    <w:rsid w:val="00F47479"/>
    <w:rsid w:val="00F478BB"/>
    <w:rsid w:val="00F47BD2"/>
    <w:rsid w:val="00F50648"/>
    <w:rsid w:val="00F506BF"/>
    <w:rsid w:val="00F50BE8"/>
    <w:rsid w:val="00F51497"/>
    <w:rsid w:val="00F5181D"/>
    <w:rsid w:val="00F52A17"/>
    <w:rsid w:val="00F53087"/>
    <w:rsid w:val="00F53CCD"/>
    <w:rsid w:val="00F5493F"/>
    <w:rsid w:val="00F5529D"/>
    <w:rsid w:val="00F5541F"/>
    <w:rsid w:val="00F555FE"/>
    <w:rsid w:val="00F56392"/>
    <w:rsid w:val="00F56989"/>
    <w:rsid w:val="00F57085"/>
    <w:rsid w:val="00F60C72"/>
    <w:rsid w:val="00F6120F"/>
    <w:rsid w:val="00F61428"/>
    <w:rsid w:val="00F61D5A"/>
    <w:rsid w:val="00F61EE8"/>
    <w:rsid w:val="00F626A9"/>
    <w:rsid w:val="00F6343E"/>
    <w:rsid w:val="00F639E4"/>
    <w:rsid w:val="00F64735"/>
    <w:rsid w:val="00F65E0A"/>
    <w:rsid w:val="00F65E26"/>
    <w:rsid w:val="00F6621F"/>
    <w:rsid w:val="00F66538"/>
    <w:rsid w:val="00F66756"/>
    <w:rsid w:val="00F667D4"/>
    <w:rsid w:val="00F66AB1"/>
    <w:rsid w:val="00F66F71"/>
    <w:rsid w:val="00F670AE"/>
    <w:rsid w:val="00F67123"/>
    <w:rsid w:val="00F673CA"/>
    <w:rsid w:val="00F6778F"/>
    <w:rsid w:val="00F67D6A"/>
    <w:rsid w:val="00F7087A"/>
    <w:rsid w:val="00F70B43"/>
    <w:rsid w:val="00F716C5"/>
    <w:rsid w:val="00F71E99"/>
    <w:rsid w:val="00F72C25"/>
    <w:rsid w:val="00F7330D"/>
    <w:rsid w:val="00F735D1"/>
    <w:rsid w:val="00F74284"/>
    <w:rsid w:val="00F746E9"/>
    <w:rsid w:val="00F7487F"/>
    <w:rsid w:val="00F75621"/>
    <w:rsid w:val="00F76A37"/>
    <w:rsid w:val="00F774F8"/>
    <w:rsid w:val="00F778D1"/>
    <w:rsid w:val="00F77EED"/>
    <w:rsid w:val="00F803D0"/>
    <w:rsid w:val="00F80BC2"/>
    <w:rsid w:val="00F80D17"/>
    <w:rsid w:val="00F80FBE"/>
    <w:rsid w:val="00F837D8"/>
    <w:rsid w:val="00F8551D"/>
    <w:rsid w:val="00F8593A"/>
    <w:rsid w:val="00F86675"/>
    <w:rsid w:val="00F9017E"/>
    <w:rsid w:val="00F90728"/>
    <w:rsid w:val="00F90920"/>
    <w:rsid w:val="00F9098E"/>
    <w:rsid w:val="00F90ADD"/>
    <w:rsid w:val="00F90E80"/>
    <w:rsid w:val="00F917CB"/>
    <w:rsid w:val="00F91B38"/>
    <w:rsid w:val="00F92F2A"/>
    <w:rsid w:val="00F93A25"/>
    <w:rsid w:val="00F9417E"/>
    <w:rsid w:val="00F94D86"/>
    <w:rsid w:val="00F94E8B"/>
    <w:rsid w:val="00F95A0D"/>
    <w:rsid w:val="00F95B6C"/>
    <w:rsid w:val="00F95D34"/>
    <w:rsid w:val="00F95E3C"/>
    <w:rsid w:val="00F96193"/>
    <w:rsid w:val="00F9673F"/>
    <w:rsid w:val="00FA0A14"/>
    <w:rsid w:val="00FA1ABD"/>
    <w:rsid w:val="00FA2225"/>
    <w:rsid w:val="00FA25FA"/>
    <w:rsid w:val="00FA2708"/>
    <w:rsid w:val="00FA3158"/>
    <w:rsid w:val="00FA3BCD"/>
    <w:rsid w:val="00FA3D34"/>
    <w:rsid w:val="00FA3D9C"/>
    <w:rsid w:val="00FA42C8"/>
    <w:rsid w:val="00FA4FE7"/>
    <w:rsid w:val="00FA5514"/>
    <w:rsid w:val="00FA5753"/>
    <w:rsid w:val="00FA5D36"/>
    <w:rsid w:val="00FA5F89"/>
    <w:rsid w:val="00FA6568"/>
    <w:rsid w:val="00FA6D04"/>
    <w:rsid w:val="00FA6E6F"/>
    <w:rsid w:val="00FA72D2"/>
    <w:rsid w:val="00FA7A5E"/>
    <w:rsid w:val="00FA7B38"/>
    <w:rsid w:val="00FA7EA0"/>
    <w:rsid w:val="00FB0489"/>
    <w:rsid w:val="00FB05AF"/>
    <w:rsid w:val="00FB0FA2"/>
    <w:rsid w:val="00FB1715"/>
    <w:rsid w:val="00FB1E9B"/>
    <w:rsid w:val="00FB224B"/>
    <w:rsid w:val="00FB2D11"/>
    <w:rsid w:val="00FB32BC"/>
    <w:rsid w:val="00FB3C6F"/>
    <w:rsid w:val="00FB405D"/>
    <w:rsid w:val="00FB42AD"/>
    <w:rsid w:val="00FB42FA"/>
    <w:rsid w:val="00FB64BE"/>
    <w:rsid w:val="00FB6D39"/>
    <w:rsid w:val="00FB7989"/>
    <w:rsid w:val="00FC07C6"/>
    <w:rsid w:val="00FC0956"/>
    <w:rsid w:val="00FC0E2F"/>
    <w:rsid w:val="00FC1233"/>
    <w:rsid w:val="00FC281D"/>
    <w:rsid w:val="00FC3A93"/>
    <w:rsid w:val="00FC3BF3"/>
    <w:rsid w:val="00FC3EBD"/>
    <w:rsid w:val="00FC556B"/>
    <w:rsid w:val="00FC7996"/>
    <w:rsid w:val="00FD0393"/>
    <w:rsid w:val="00FD03AC"/>
    <w:rsid w:val="00FD0CCF"/>
    <w:rsid w:val="00FD13A9"/>
    <w:rsid w:val="00FD142B"/>
    <w:rsid w:val="00FD1612"/>
    <w:rsid w:val="00FD1649"/>
    <w:rsid w:val="00FD1EBF"/>
    <w:rsid w:val="00FD23B5"/>
    <w:rsid w:val="00FD28AC"/>
    <w:rsid w:val="00FD2B65"/>
    <w:rsid w:val="00FD308D"/>
    <w:rsid w:val="00FD3EF7"/>
    <w:rsid w:val="00FD40B3"/>
    <w:rsid w:val="00FD46CA"/>
    <w:rsid w:val="00FD49E1"/>
    <w:rsid w:val="00FD676B"/>
    <w:rsid w:val="00FD6996"/>
    <w:rsid w:val="00FD7288"/>
    <w:rsid w:val="00FD740B"/>
    <w:rsid w:val="00FD7512"/>
    <w:rsid w:val="00FD778B"/>
    <w:rsid w:val="00FD7DF2"/>
    <w:rsid w:val="00FE0155"/>
    <w:rsid w:val="00FE0774"/>
    <w:rsid w:val="00FE1884"/>
    <w:rsid w:val="00FE1885"/>
    <w:rsid w:val="00FE1F27"/>
    <w:rsid w:val="00FE26DA"/>
    <w:rsid w:val="00FE2909"/>
    <w:rsid w:val="00FE4144"/>
    <w:rsid w:val="00FE46E8"/>
    <w:rsid w:val="00FE4842"/>
    <w:rsid w:val="00FE4BE8"/>
    <w:rsid w:val="00FE5035"/>
    <w:rsid w:val="00FE5269"/>
    <w:rsid w:val="00FE760E"/>
    <w:rsid w:val="00FE77F5"/>
    <w:rsid w:val="00FF08B1"/>
    <w:rsid w:val="00FF1720"/>
    <w:rsid w:val="00FF1BD0"/>
    <w:rsid w:val="00FF265A"/>
    <w:rsid w:val="00FF2BFF"/>
    <w:rsid w:val="00FF2D0A"/>
    <w:rsid w:val="00FF3592"/>
    <w:rsid w:val="00FF38DC"/>
    <w:rsid w:val="00FF3DD0"/>
    <w:rsid w:val="00FF3EF4"/>
    <w:rsid w:val="00FF4CBE"/>
    <w:rsid w:val="00FF4EFA"/>
    <w:rsid w:val="00FF518E"/>
    <w:rsid w:val="00FF53A1"/>
    <w:rsid w:val="00FF579E"/>
    <w:rsid w:val="00FF5C36"/>
    <w:rsid w:val="00FF5F79"/>
    <w:rsid w:val="00FF6453"/>
    <w:rsid w:val="00FF69A9"/>
    <w:rsid w:val="00FF6CD5"/>
    <w:rsid w:val="00FF70C7"/>
    <w:rsid w:val="00FF7326"/>
    <w:rsid w:val="012385D6"/>
    <w:rsid w:val="02B43A12"/>
    <w:rsid w:val="03566260"/>
    <w:rsid w:val="03788317"/>
    <w:rsid w:val="037C456A"/>
    <w:rsid w:val="041DF230"/>
    <w:rsid w:val="0439CF1E"/>
    <w:rsid w:val="0552E1E3"/>
    <w:rsid w:val="05790283"/>
    <w:rsid w:val="05DCCF5B"/>
    <w:rsid w:val="05EF3E79"/>
    <w:rsid w:val="07F7669D"/>
    <w:rsid w:val="09F37E7D"/>
    <w:rsid w:val="0A5F0EF6"/>
    <w:rsid w:val="0AD3C4F3"/>
    <w:rsid w:val="0BD0934E"/>
    <w:rsid w:val="0BDE68F3"/>
    <w:rsid w:val="0CDF743C"/>
    <w:rsid w:val="0D0BF336"/>
    <w:rsid w:val="0D22A2E1"/>
    <w:rsid w:val="0F2FBD92"/>
    <w:rsid w:val="0FF6265C"/>
    <w:rsid w:val="10D11177"/>
    <w:rsid w:val="1175A835"/>
    <w:rsid w:val="122AE8F5"/>
    <w:rsid w:val="137012B4"/>
    <w:rsid w:val="13D0C824"/>
    <w:rsid w:val="15DED5D7"/>
    <w:rsid w:val="16962092"/>
    <w:rsid w:val="169DCDB2"/>
    <w:rsid w:val="169E0893"/>
    <w:rsid w:val="18443947"/>
    <w:rsid w:val="188C3913"/>
    <w:rsid w:val="1ADFC913"/>
    <w:rsid w:val="1AECACAB"/>
    <w:rsid w:val="1BB55433"/>
    <w:rsid w:val="1BDEB536"/>
    <w:rsid w:val="1C1657C8"/>
    <w:rsid w:val="1F72C2E2"/>
    <w:rsid w:val="212820DB"/>
    <w:rsid w:val="22478E71"/>
    <w:rsid w:val="238F39B6"/>
    <w:rsid w:val="245C8F4B"/>
    <w:rsid w:val="2600CE21"/>
    <w:rsid w:val="262C7426"/>
    <w:rsid w:val="26B94E51"/>
    <w:rsid w:val="28327E43"/>
    <w:rsid w:val="295F6B01"/>
    <w:rsid w:val="29E78A8B"/>
    <w:rsid w:val="2B701518"/>
    <w:rsid w:val="2BF1FD87"/>
    <w:rsid w:val="2D8DCDE8"/>
    <w:rsid w:val="2E3EC876"/>
    <w:rsid w:val="2E95575C"/>
    <w:rsid w:val="2F07E081"/>
    <w:rsid w:val="2FA32724"/>
    <w:rsid w:val="304998EB"/>
    <w:rsid w:val="3073FC1F"/>
    <w:rsid w:val="308A4E4E"/>
    <w:rsid w:val="313A8EBF"/>
    <w:rsid w:val="31504E33"/>
    <w:rsid w:val="319076A0"/>
    <w:rsid w:val="32EDFFD6"/>
    <w:rsid w:val="33A12A35"/>
    <w:rsid w:val="34D66745"/>
    <w:rsid w:val="3550CCCB"/>
    <w:rsid w:val="35F6B988"/>
    <w:rsid w:val="3680E577"/>
    <w:rsid w:val="3703C511"/>
    <w:rsid w:val="3771BAE8"/>
    <w:rsid w:val="3773E043"/>
    <w:rsid w:val="37F3649C"/>
    <w:rsid w:val="381F9602"/>
    <w:rsid w:val="38346841"/>
    <w:rsid w:val="386E0B6D"/>
    <w:rsid w:val="38858E36"/>
    <w:rsid w:val="388ABD10"/>
    <w:rsid w:val="38B32641"/>
    <w:rsid w:val="38C832D8"/>
    <w:rsid w:val="39B19942"/>
    <w:rsid w:val="3A86AD65"/>
    <w:rsid w:val="3B2E1A27"/>
    <w:rsid w:val="3B7165D8"/>
    <w:rsid w:val="3BBC0B9B"/>
    <w:rsid w:val="3BDBD2AC"/>
    <w:rsid w:val="3C32C0F3"/>
    <w:rsid w:val="3C4704B4"/>
    <w:rsid w:val="3CAEE348"/>
    <w:rsid w:val="3CB0668B"/>
    <w:rsid w:val="3CC9EA88"/>
    <w:rsid w:val="3CDA7E26"/>
    <w:rsid w:val="3D510523"/>
    <w:rsid w:val="41741ECB"/>
    <w:rsid w:val="41B47950"/>
    <w:rsid w:val="428468AA"/>
    <w:rsid w:val="42BF4AD0"/>
    <w:rsid w:val="4440CAE3"/>
    <w:rsid w:val="458015BA"/>
    <w:rsid w:val="4656B163"/>
    <w:rsid w:val="46E1E33C"/>
    <w:rsid w:val="47754E45"/>
    <w:rsid w:val="485CBDC6"/>
    <w:rsid w:val="48D37CCF"/>
    <w:rsid w:val="4908E831"/>
    <w:rsid w:val="4A7A2703"/>
    <w:rsid w:val="4AAA8B04"/>
    <w:rsid w:val="4B326015"/>
    <w:rsid w:val="4B9CA55E"/>
    <w:rsid w:val="4BFFCDE0"/>
    <w:rsid w:val="4CF178E9"/>
    <w:rsid w:val="4DFAEE65"/>
    <w:rsid w:val="4E489A5C"/>
    <w:rsid w:val="4EE59457"/>
    <w:rsid w:val="4FDE27AF"/>
    <w:rsid w:val="4FE65D45"/>
    <w:rsid w:val="4FEFAF08"/>
    <w:rsid w:val="50A65E32"/>
    <w:rsid w:val="50A700CF"/>
    <w:rsid w:val="52F4F02B"/>
    <w:rsid w:val="533060D4"/>
    <w:rsid w:val="53C79D3B"/>
    <w:rsid w:val="547F45FD"/>
    <w:rsid w:val="566631A1"/>
    <w:rsid w:val="56EACA54"/>
    <w:rsid w:val="5719308A"/>
    <w:rsid w:val="577DB914"/>
    <w:rsid w:val="58273CD9"/>
    <w:rsid w:val="58BA13DE"/>
    <w:rsid w:val="590B8B8E"/>
    <w:rsid w:val="59D2C910"/>
    <w:rsid w:val="59D46249"/>
    <w:rsid w:val="5A4F4FED"/>
    <w:rsid w:val="5ABD7B20"/>
    <w:rsid w:val="5ACC653E"/>
    <w:rsid w:val="5B4D9C4F"/>
    <w:rsid w:val="5C815A6D"/>
    <w:rsid w:val="5D90D19F"/>
    <w:rsid w:val="5E511660"/>
    <w:rsid w:val="5E5EDBC1"/>
    <w:rsid w:val="5E84D34C"/>
    <w:rsid w:val="5FF27ED2"/>
    <w:rsid w:val="60B280E4"/>
    <w:rsid w:val="60D5291D"/>
    <w:rsid w:val="60E663F4"/>
    <w:rsid w:val="616A7B50"/>
    <w:rsid w:val="61BE72E7"/>
    <w:rsid w:val="629C800F"/>
    <w:rsid w:val="6326E3C5"/>
    <w:rsid w:val="636F2DB9"/>
    <w:rsid w:val="64293A82"/>
    <w:rsid w:val="645F8A5E"/>
    <w:rsid w:val="650FAF3A"/>
    <w:rsid w:val="673FE025"/>
    <w:rsid w:val="6941BA6F"/>
    <w:rsid w:val="69459EDF"/>
    <w:rsid w:val="6968B1EF"/>
    <w:rsid w:val="69CDD228"/>
    <w:rsid w:val="6A15502E"/>
    <w:rsid w:val="6BC90052"/>
    <w:rsid w:val="6BEDE723"/>
    <w:rsid w:val="6CCCBBCC"/>
    <w:rsid w:val="6D64D0B3"/>
    <w:rsid w:val="6E489C78"/>
    <w:rsid w:val="6E8B77AF"/>
    <w:rsid w:val="6ECA7525"/>
    <w:rsid w:val="6EEF52DD"/>
    <w:rsid w:val="6F259A8E"/>
    <w:rsid w:val="6F286132"/>
    <w:rsid w:val="6F7B0317"/>
    <w:rsid w:val="6FBB85CE"/>
    <w:rsid w:val="7057FE9E"/>
    <w:rsid w:val="709C7175"/>
    <w:rsid w:val="70C55F5A"/>
    <w:rsid w:val="71BED3DE"/>
    <w:rsid w:val="76CF1601"/>
    <w:rsid w:val="77311226"/>
    <w:rsid w:val="776F7D50"/>
    <w:rsid w:val="77B781CC"/>
    <w:rsid w:val="782B467B"/>
    <w:rsid w:val="784E63A6"/>
    <w:rsid w:val="78B61B1B"/>
    <w:rsid w:val="79D18966"/>
    <w:rsid w:val="7A297A76"/>
    <w:rsid w:val="7A982F31"/>
    <w:rsid w:val="7B4A30E6"/>
    <w:rsid w:val="7B6F5A74"/>
    <w:rsid w:val="7B8267F5"/>
    <w:rsid w:val="7C5F4BA7"/>
    <w:rsid w:val="7C96A238"/>
    <w:rsid w:val="7D438BA9"/>
    <w:rsid w:val="7DB89518"/>
    <w:rsid w:val="7E002A35"/>
    <w:rsid w:val="7E0E6A47"/>
    <w:rsid w:val="7EA0DBF6"/>
    <w:rsid w:val="7F19FE6E"/>
    <w:rsid w:val="7FB4F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468C49"/>
  <w15:chartTrackingRefBased/>
  <w15:docId w15:val="{15C9B23F-3B33-4F76-AD50-B02E22C5D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3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0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5F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5541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aliases w:val="Figure"/>
    <w:basedOn w:val="Normal"/>
    <w:next w:val="Normal"/>
    <w:link w:val="Heading5Char"/>
    <w:uiPriority w:val="9"/>
    <w:unhideWhenUsed/>
    <w:qFormat/>
    <w:rsid w:val="00972C26"/>
    <w:pPr>
      <w:keepNext/>
      <w:keepLines/>
      <w:spacing w:before="40"/>
      <w:outlineLvl w:val="4"/>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327"/>
    <w:rPr>
      <w:rFonts w:asciiTheme="majorHAnsi" w:eastAsiaTheme="majorEastAsia" w:hAnsiTheme="majorHAnsi" w:cstheme="majorBidi"/>
      <w:color w:val="2F5496" w:themeColor="accent1" w:themeShade="BF"/>
      <w:sz w:val="32"/>
      <w:szCs w:val="32"/>
    </w:rPr>
  </w:style>
  <w:style w:type="paragraph" w:customStyle="1" w:styleId="BulletsBlack">
    <w:name w:val="Bullets Black"/>
    <w:link w:val="BulletsBlackChar"/>
    <w:autoRedefine/>
    <w:qFormat/>
    <w:rsid w:val="0054316C"/>
    <w:pPr>
      <w:numPr>
        <w:numId w:val="1"/>
      </w:numPr>
    </w:pPr>
    <w:rPr>
      <w:rFonts w:ascii="Museo Sans Rounded 100" w:hAnsi="Museo Sans Rounded 100"/>
      <w:sz w:val="20"/>
      <w:szCs w:val="20"/>
    </w:rPr>
  </w:style>
  <w:style w:type="character" w:customStyle="1" w:styleId="BulletsBlackChar">
    <w:name w:val="Bullets Black Char"/>
    <w:basedOn w:val="DefaultParagraphFont"/>
    <w:link w:val="BulletsBlack"/>
    <w:rsid w:val="0054316C"/>
    <w:rPr>
      <w:rFonts w:ascii="Museo Sans Rounded 100" w:hAnsi="Museo Sans Rounded 100"/>
      <w:sz w:val="20"/>
      <w:szCs w:val="20"/>
    </w:rPr>
  </w:style>
  <w:style w:type="paragraph" w:customStyle="1" w:styleId="BulletsGrape">
    <w:name w:val="Bullets Grape"/>
    <w:link w:val="BulletsGrapeChar"/>
    <w:autoRedefine/>
    <w:qFormat/>
    <w:rsid w:val="0054316C"/>
    <w:pPr>
      <w:numPr>
        <w:numId w:val="2"/>
      </w:numPr>
    </w:pPr>
    <w:rPr>
      <w:rFonts w:ascii="Museo Sans Rounded 100" w:hAnsi="Museo Sans Rounded 100"/>
      <w:color w:val="872B90"/>
      <w:sz w:val="20"/>
    </w:rPr>
  </w:style>
  <w:style w:type="character" w:customStyle="1" w:styleId="BulletsGrapeChar">
    <w:name w:val="Bullets Grape Char"/>
    <w:basedOn w:val="DefaultParagraphFont"/>
    <w:link w:val="BulletsGrape"/>
    <w:rsid w:val="0054316C"/>
    <w:rPr>
      <w:rFonts w:ascii="Museo Sans Rounded 100" w:hAnsi="Museo Sans Rounded 100"/>
      <w:color w:val="872B90"/>
      <w:sz w:val="20"/>
    </w:rPr>
  </w:style>
  <w:style w:type="paragraph" w:customStyle="1" w:styleId="HeadingBlack">
    <w:name w:val="Heading Black"/>
    <w:link w:val="HeadingBlackChar"/>
    <w:autoRedefine/>
    <w:qFormat/>
    <w:rsid w:val="0054316C"/>
    <w:rPr>
      <w:rFonts w:ascii="Museo Sans Rounded 500" w:eastAsiaTheme="majorEastAsia" w:hAnsi="Museo Sans Rounded 500" w:cstheme="majorBidi"/>
      <w:b/>
      <w:sz w:val="32"/>
      <w:szCs w:val="26"/>
    </w:rPr>
  </w:style>
  <w:style w:type="character" w:customStyle="1" w:styleId="HeadingBlackChar">
    <w:name w:val="Heading Black Char"/>
    <w:basedOn w:val="DefaultParagraphFont"/>
    <w:link w:val="HeadingBlack"/>
    <w:rsid w:val="0054316C"/>
    <w:rPr>
      <w:rFonts w:ascii="Museo Sans Rounded 500" w:eastAsiaTheme="majorEastAsia" w:hAnsi="Museo Sans Rounded 500" w:cstheme="majorBidi"/>
      <w:b/>
      <w:sz w:val="32"/>
      <w:szCs w:val="26"/>
    </w:rPr>
  </w:style>
  <w:style w:type="paragraph" w:customStyle="1" w:styleId="HeadingGrape">
    <w:name w:val="Heading Grape"/>
    <w:link w:val="HeadingGrapeChar"/>
    <w:autoRedefine/>
    <w:qFormat/>
    <w:rsid w:val="0054316C"/>
    <w:rPr>
      <w:rFonts w:ascii="Museo Sans Rounded 500" w:eastAsiaTheme="majorEastAsia" w:hAnsi="Museo Sans Rounded 500" w:cstheme="majorBidi"/>
      <w:b/>
      <w:color w:val="872B90"/>
      <w:sz w:val="32"/>
      <w:szCs w:val="32"/>
    </w:rPr>
  </w:style>
  <w:style w:type="character" w:customStyle="1" w:styleId="HeadingGrapeChar">
    <w:name w:val="Heading Grape Char"/>
    <w:basedOn w:val="Heading1Char"/>
    <w:link w:val="HeadingGrape"/>
    <w:rsid w:val="0054316C"/>
    <w:rPr>
      <w:rFonts w:ascii="Museo Sans Rounded 500" w:eastAsiaTheme="majorEastAsia" w:hAnsi="Museo Sans Rounded 500" w:cstheme="majorBidi"/>
      <w:b/>
      <w:color w:val="872B90"/>
      <w:sz w:val="32"/>
      <w:szCs w:val="32"/>
    </w:rPr>
  </w:style>
  <w:style w:type="paragraph" w:customStyle="1" w:styleId="NormalBlack">
    <w:name w:val="Normal Black"/>
    <w:link w:val="NormalBlackChar"/>
    <w:autoRedefine/>
    <w:qFormat/>
    <w:rsid w:val="0054316C"/>
    <w:rPr>
      <w:rFonts w:ascii="Museo Sans Rounded 100" w:hAnsi="Museo Sans Rounded 100" w:cs="Arial"/>
      <w:sz w:val="20"/>
      <w:szCs w:val="20"/>
    </w:rPr>
  </w:style>
  <w:style w:type="character" w:customStyle="1" w:styleId="NormalBlackChar">
    <w:name w:val="Normal Black Char"/>
    <w:basedOn w:val="DefaultParagraphFont"/>
    <w:link w:val="NormalBlack"/>
    <w:rsid w:val="0054316C"/>
    <w:rPr>
      <w:rFonts w:ascii="Museo Sans Rounded 100" w:hAnsi="Museo Sans Rounded 100" w:cs="Arial"/>
      <w:sz w:val="20"/>
      <w:szCs w:val="20"/>
    </w:rPr>
  </w:style>
  <w:style w:type="paragraph" w:customStyle="1" w:styleId="NormalGrape">
    <w:name w:val="Normal Grape"/>
    <w:link w:val="NormalGrapeChar"/>
    <w:autoRedefine/>
    <w:qFormat/>
    <w:rsid w:val="0054316C"/>
    <w:rPr>
      <w:rFonts w:ascii="Museo Sans Rounded 100" w:hAnsi="Museo Sans Rounded 100" w:cs="Arial"/>
      <w:color w:val="872B90"/>
      <w:sz w:val="20"/>
      <w:szCs w:val="20"/>
    </w:rPr>
  </w:style>
  <w:style w:type="character" w:customStyle="1" w:styleId="NormalGrapeChar">
    <w:name w:val="Normal Grape Char"/>
    <w:basedOn w:val="DefaultParagraphFont"/>
    <w:link w:val="NormalGrape"/>
    <w:rsid w:val="0054316C"/>
    <w:rPr>
      <w:rFonts w:ascii="Museo Sans Rounded 100" w:hAnsi="Museo Sans Rounded 100" w:cs="Arial"/>
      <w:color w:val="872B90"/>
      <w:sz w:val="20"/>
      <w:szCs w:val="20"/>
    </w:rPr>
  </w:style>
  <w:style w:type="paragraph" w:customStyle="1" w:styleId="NumberingBlack">
    <w:name w:val="Numbering Black"/>
    <w:link w:val="NumberingBlackChar"/>
    <w:autoRedefine/>
    <w:qFormat/>
    <w:rsid w:val="0054316C"/>
    <w:pPr>
      <w:numPr>
        <w:numId w:val="3"/>
      </w:numPr>
    </w:pPr>
    <w:rPr>
      <w:rFonts w:ascii="Museo Sans Rounded 100" w:hAnsi="Museo Sans Rounded 100" w:cs="Arial"/>
      <w:sz w:val="20"/>
      <w:szCs w:val="20"/>
    </w:rPr>
  </w:style>
  <w:style w:type="character" w:customStyle="1" w:styleId="NumberingBlackChar">
    <w:name w:val="Numbering Black Char"/>
    <w:basedOn w:val="DefaultParagraphFont"/>
    <w:link w:val="NumberingBlack"/>
    <w:rsid w:val="0054316C"/>
    <w:rPr>
      <w:rFonts w:ascii="Museo Sans Rounded 100" w:hAnsi="Museo Sans Rounded 100" w:cs="Arial"/>
      <w:sz w:val="20"/>
      <w:szCs w:val="20"/>
    </w:rPr>
  </w:style>
  <w:style w:type="paragraph" w:customStyle="1" w:styleId="NumberingGrape">
    <w:name w:val="Numbering Grape"/>
    <w:link w:val="NumberingGrapeChar"/>
    <w:autoRedefine/>
    <w:qFormat/>
    <w:rsid w:val="0054316C"/>
    <w:pPr>
      <w:numPr>
        <w:numId w:val="4"/>
      </w:numPr>
    </w:pPr>
    <w:rPr>
      <w:rFonts w:ascii="Museo Sans Rounded 100" w:hAnsi="Museo Sans Rounded 100"/>
      <w:color w:val="872B90"/>
      <w:sz w:val="20"/>
    </w:rPr>
  </w:style>
  <w:style w:type="character" w:customStyle="1" w:styleId="NumberingGrapeChar">
    <w:name w:val="Numbering Grape Char"/>
    <w:basedOn w:val="DefaultParagraphFont"/>
    <w:link w:val="NumberingGrape"/>
    <w:rsid w:val="0054316C"/>
    <w:rPr>
      <w:rFonts w:ascii="Museo Sans Rounded 100" w:hAnsi="Museo Sans Rounded 100"/>
      <w:color w:val="872B90"/>
      <w:sz w:val="20"/>
    </w:rPr>
  </w:style>
  <w:style w:type="paragraph" w:customStyle="1" w:styleId="SubHeadingBlack">
    <w:name w:val="SubHeading Black"/>
    <w:link w:val="SubHeadingBlackChar"/>
    <w:autoRedefine/>
    <w:qFormat/>
    <w:rsid w:val="0054316C"/>
    <w:rPr>
      <w:rFonts w:ascii="Museo Sans Rounded 500" w:eastAsiaTheme="majorEastAsia" w:hAnsi="Museo Sans Rounded 500" w:cstheme="majorBidi"/>
      <w:b/>
      <w:color w:val="872B90"/>
      <w:sz w:val="32"/>
      <w:szCs w:val="32"/>
    </w:rPr>
  </w:style>
  <w:style w:type="character" w:customStyle="1" w:styleId="SubHeadingBlackChar">
    <w:name w:val="SubHeading Black Char"/>
    <w:basedOn w:val="HeadingGrapeChar"/>
    <w:link w:val="SubHeadingBlack"/>
    <w:rsid w:val="0054316C"/>
    <w:rPr>
      <w:rFonts w:ascii="Museo Sans Rounded 500" w:eastAsiaTheme="majorEastAsia" w:hAnsi="Museo Sans Rounded 500" w:cstheme="majorBidi"/>
      <w:b/>
      <w:color w:val="872B90"/>
      <w:sz w:val="32"/>
      <w:szCs w:val="32"/>
    </w:rPr>
  </w:style>
  <w:style w:type="paragraph" w:customStyle="1" w:styleId="SubheadingGrape">
    <w:name w:val="Subheading Grape"/>
    <w:link w:val="SubheadingGrapeChar"/>
    <w:autoRedefine/>
    <w:qFormat/>
    <w:rsid w:val="0054316C"/>
    <w:rPr>
      <w:rFonts w:ascii="Museo Sans Rounded 500" w:eastAsiaTheme="majorEastAsia" w:hAnsi="Museo Sans Rounded 500" w:cstheme="majorBidi"/>
      <w:b/>
      <w:color w:val="872B90"/>
      <w:szCs w:val="32"/>
    </w:rPr>
  </w:style>
  <w:style w:type="character" w:customStyle="1" w:styleId="SubheadingGrapeChar">
    <w:name w:val="Subheading Grape Char"/>
    <w:basedOn w:val="DefaultParagraphFont"/>
    <w:link w:val="SubheadingGrape"/>
    <w:rsid w:val="0054316C"/>
    <w:rPr>
      <w:rFonts w:ascii="Museo Sans Rounded 500" w:eastAsiaTheme="majorEastAsia" w:hAnsi="Museo Sans Rounded 500" w:cstheme="majorBidi"/>
      <w:b/>
      <w:color w:val="872B90"/>
      <w:szCs w:val="32"/>
    </w:rPr>
  </w:style>
  <w:style w:type="paragraph" w:styleId="TOCHeading">
    <w:name w:val="TOC Heading"/>
    <w:basedOn w:val="Heading1"/>
    <w:next w:val="Normal"/>
    <w:uiPriority w:val="39"/>
    <w:unhideWhenUsed/>
    <w:qFormat/>
    <w:rsid w:val="00ED2AED"/>
    <w:pPr>
      <w:spacing w:line="259" w:lineRule="auto"/>
      <w:outlineLvl w:val="9"/>
    </w:pPr>
    <w:rPr>
      <w:lang w:val="en-US"/>
    </w:rPr>
  </w:style>
  <w:style w:type="paragraph" w:styleId="TOC1">
    <w:name w:val="toc 1"/>
    <w:basedOn w:val="Normal"/>
    <w:next w:val="Normal"/>
    <w:autoRedefine/>
    <w:uiPriority w:val="39"/>
    <w:unhideWhenUsed/>
    <w:rsid w:val="000F52AD"/>
    <w:pPr>
      <w:tabs>
        <w:tab w:val="right" w:leader="dot" w:pos="9010"/>
      </w:tabs>
      <w:spacing w:after="100"/>
    </w:pPr>
  </w:style>
  <w:style w:type="character" w:styleId="Hyperlink">
    <w:name w:val="Hyperlink"/>
    <w:basedOn w:val="DefaultParagraphFont"/>
    <w:uiPriority w:val="99"/>
    <w:unhideWhenUsed/>
    <w:rsid w:val="00ED2AED"/>
    <w:rPr>
      <w:color w:val="0563C1" w:themeColor="hyperlink"/>
      <w:u w:val="single"/>
    </w:rPr>
  </w:style>
  <w:style w:type="character" w:customStyle="1" w:styleId="Heading2Char">
    <w:name w:val="Heading 2 Char"/>
    <w:basedOn w:val="DefaultParagraphFont"/>
    <w:link w:val="Heading2"/>
    <w:uiPriority w:val="9"/>
    <w:rsid w:val="00D1207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01B8"/>
    <w:pPr>
      <w:ind w:left="720"/>
      <w:contextualSpacing/>
    </w:pPr>
  </w:style>
  <w:style w:type="paragraph" w:styleId="TOC2">
    <w:name w:val="toc 2"/>
    <w:basedOn w:val="Normal"/>
    <w:next w:val="Normal"/>
    <w:autoRedefine/>
    <w:uiPriority w:val="39"/>
    <w:unhideWhenUsed/>
    <w:rsid w:val="00FD6996"/>
    <w:pPr>
      <w:spacing w:after="100"/>
      <w:ind w:left="240"/>
    </w:pPr>
  </w:style>
  <w:style w:type="table" w:styleId="TableGrid">
    <w:name w:val="Table Grid"/>
    <w:basedOn w:val="TableNormal"/>
    <w:uiPriority w:val="39"/>
    <w:rsid w:val="00B4554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365F2"/>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C15E08"/>
    <w:pPr>
      <w:spacing w:after="100"/>
      <w:ind w:left="480"/>
    </w:pPr>
  </w:style>
  <w:style w:type="paragraph" w:styleId="Header">
    <w:name w:val="header"/>
    <w:basedOn w:val="Normal"/>
    <w:link w:val="HeaderChar"/>
    <w:uiPriority w:val="99"/>
    <w:unhideWhenUsed/>
    <w:rsid w:val="001B5980"/>
    <w:pPr>
      <w:tabs>
        <w:tab w:val="center" w:pos="4513"/>
        <w:tab w:val="right" w:pos="9026"/>
      </w:tabs>
    </w:pPr>
  </w:style>
  <w:style w:type="character" w:customStyle="1" w:styleId="HeaderChar">
    <w:name w:val="Header Char"/>
    <w:basedOn w:val="DefaultParagraphFont"/>
    <w:link w:val="Header"/>
    <w:uiPriority w:val="99"/>
    <w:rsid w:val="001B5980"/>
  </w:style>
  <w:style w:type="paragraph" w:styleId="Footer">
    <w:name w:val="footer"/>
    <w:basedOn w:val="Normal"/>
    <w:link w:val="FooterChar"/>
    <w:uiPriority w:val="99"/>
    <w:unhideWhenUsed/>
    <w:rsid w:val="001B5980"/>
    <w:pPr>
      <w:tabs>
        <w:tab w:val="center" w:pos="4513"/>
        <w:tab w:val="right" w:pos="9026"/>
      </w:tabs>
    </w:pPr>
  </w:style>
  <w:style w:type="character" w:customStyle="1" w:styleId="FooterChar">
    <w:name w:val="Footer Char"/>
    <w:basedOn w:val="DefaultParagraphFont"/>
    <w:link w:val="Footer"/>
    <w:uiPriority w:val="99"/>
    <w:rsid w:val="001B5980"/>
  </w:style>
  <w:style w:type="paragraph" w:styleId="BalloonText">
    <w:name w:val="Balloon Text"/>
    <w:basedOn w:val="Normal"/>
    <w:link w:val="BalloonTextChar"/>
    <w:uiPriority w:val="99"/>
    <w:semiHidden/>
    <w:unhideWhenUsed/>
    <w:rsid w:val="000A0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945"/>
    <w:rPr>
      <w:rFonts w:ascii="Segoe UI" w:hAnsi="Segoe UI" w:cs="Segoe UI"/>
      <w:sz w:val="18"/>
      <w:szCs w:val="18"/>
    </w:rPr>
  </w:style>
  <w:style w:type="paragraph" w:styleId="EndnoteText">
    <w:name w:val="endnote text"/>
    <w:basedOn w:val="Normal"/>
    <w:link w:val="EndnoteTextChar"/>
    <w:uiPriority w:val="99"/>
    <w:semiHidden/>
    <w:unhideWhenUsed/>
    <w:rsid w:val="00EB6077"/>
    <w:rPr>
      <w:sz w:val="20"/>
      <w:szCs w:val="20"/>
    </w:rPr>
  </w:style>
  <w:style w:type="character" w:customStyle="1" w:styleId="EndnoteTextChar">
    <w:name w:val="Endnote Text Char"/>
    <w:basedOn w:val="DefaultParagraphFont"/>
    <w:link w:val="EndnoteText"/>
    <w:uiPriority w:val="99"/>
    <w:semiHidden/>
    <w:rsid w:val="00EB6077"/>
    <w:rPr>
      <w:sz w:val="20"/>
      <w:szCs w:val="20"/>
    </w:rPr>
  </w:style>
  <w:style w:type="character" w:styleId="EndnoteReference">
    <w:name w:val="endnote reference"/>
    <w:basedOn w:val="DefaultParagraphFont"/>
    <w:uiPriority w:val="99"/>
    <w:semiHidden/>
    <w:unhideWhenUsed/>
    <w:rsid w:val="00EB6077"/>
    <w:rPr>
      <w:vertAlign w:val="superscript"/>
    </w:rPr>
  </w:style>
  <w:style w:type="character" w:styleId="CommentReference">
    <w:name w:val="annotation reference"/>
    <w:basedOn w:val="DefaultParagraphFont"/>
    <w:uiPriority w:val="99"/>
    <w:semiHidden/>
    <w:unhideWhenUsed/>
    <w:rsid w:val="0070111F"/>
    <w:rPr>
      <w:sz w:val="16"/>
      <w:szCs w:val="16"/>
    </w:rPr>
  </w:style>
  <w:style w:type="paragraph" w:styleId="CommentText">
    <w:name w:val="annotation text"/>
    <w:basedOn w:val="Normal"/>
    <w:link w:val="CommentTextChar"/>
    <w:uiPriority w:val="99"/>
    <w:unhideWhenUsed/>
    <w:rsid w:val="0070111F"/>
    <w:rPr>
      <w:sz w:val="20"/>
      <w:szCs w:val="20"/>
    </w:rPr>
  </w:style>
  <w:style w:type="character" w:customStyle="1" w:styleId="CommentTextChar">
    <w:name w:val="Comment Text Char"/>
    <w:basedOn w:val="DefaultParagraphFont"/>
    <w:link w:val="CommentText"/>
    <w:uiPriority w:val="99"/>
    <w:rsid w:val="0070111F"/>
    <w:rPr>
      <w:sz w:val="20"/>
      <w:szCs w:val="20"/>
    </w:rPr>
  </w:style>
  <w:style w:type="paragraph" w:styleId="CommentSubject">
    <w:name w:val="annotation subject"/>
    <w:basedOn w:val="CommentText"/>
    <w:next w:val="CommentText"/>
    <w:link w:val="CommentSubjectChar"/>
    <w:uiPriority w:val="99"/>
    <w:semiHidden/>
    <w:unhideWhenUsed/>
    <w:rsid w:val="0070111F"/>
    <w:rPr>
      <w:b/>
      <w:bCs/>
    </w:rPr>
  </w:style>
  <w:style w:type="character" w:customStyle="1" w:styleId="CommentSubjectChar">
    <w:name w:val="Comment Subject Char"/>
    <w:basedOn w:val="CommentTextChar"/>
    <w:link w:val="CommentSubject"/>
    <w:uiPriority w:val="99"/>
    <w:semiHidden/>
    <w:rsid w:val="0070111F"/>
    <w:rPr>
      <w:b/>
      <w:bCs/>
      <w:sz w:val="20"/>
      <w:szCs w:val="20"/>
    </w:rPr>
  </w:style>
  <w:style w:type="paragraph" w:styleId="FootnoteText">
    <w:name w:val="footnote text"/>
    <w:basedOn w:val="Normal"/>
    <w:link w:val="FootnoteTextChar"/>
    <w:uiPriority w:val="99"/>
    <w:semiHidden/>
    <w:unhideWhenUsed/>
    <w:rsid w:val="000B4D0B"/>
    <w:rPr>
      <w:sz w:val="20"/>
      <w:szCs w:val="20"/>
    </w:rPr>
  </w:style>
  <w:style w:type="character" w:customStyle="1" w:styleId="FootnoteTextChar">
    <w:name w:val="Footnote Text Char"/>
    <w:basedOn w:val="DefaultParagraphFont"/>
    <w:link w:val="FootnoteText"/>
    <w:uiPriority w:val="99"/>
    <w:semiHidden/>
    <w:rsid w:val="000B4D0B"/>
    <w:rPr>
      <w:sz w:val="20"/>
      <w:szCs w:val="20"/>
    </w:rPr>
  </w:style>
  <w:style w:type="character" w:styleId="FootnoteReference">
    <w:name w:val="footnote reference"/>
    <w:basedOn w:val="DefaultParagraphFont"/>
    <w:uiPriority w:val="99"/>
    <w:semiHidden/>
    <w:unhideWhenUsed/>
    <w:rsid w:val="000B4D0B"/>
    <w:rPr>
      <w:vertAlign w:val="superscript"/>
    </w:rPr>
  </w:style>
  <w:style w:type="character" w:customStyle="1" w:styleId="Heading4Char">
    <w:name w:val="Heading 4 Char"/>
    <w:basedOn w:val="DefaultParagraphFont"/>
    <w:link w:val="Heading4"/>
    <w:uiPriority w:val="9"/>
    <w:rsid w:val="00F5541F"/>
    <w:rPr>
      <w:rFonts w:asciiTheme="majorHAnsi" w:eastAsiaTheme="majorEastAsia" w:hAnsiTheme="majorHAnsi" w:cstheme="majorBidi"/>
      <w:i/>
      <w:iCs/>
      <w:color w:val="2F5496" w:themeColor="accent1" w:themeShade="BF"/>
    </w:rPr>
  </w:style>
  <w:style w:type="paragraph" w:styleId="IntenseQuote">
    <w:name w:val="Intense Quote"/>
    <w:basedOn w:val="Normal"/>
    <w:next w:val="Normal"/>
    <w:link w:val="IntenseQuoteChar"/>
    <w:uiPriority w:val="30"/>
    <w:qFormat/>
    <w:rsid w:val="00C2486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24865"/>
    <w:rPr>
      <w:i/>
      <w:iCs/>
      <w:color w:val="4472C4" w:themeColor="accent1"/>
    </w:rPr>
  </w:style>
  <w:style w:type="character" w:styleId="Strong">
    <w:name w:val="Strong"/>
    <w:basedOn w:val="DefaultParagraphFont"/>
    <w:uiPriority w:val="22"/>
    <w:qFormat/>
    <w:rsid w:val="00627F09"/>
    <w:rPr>
      <w:b/>
      <w:bCs/>
    </w:rPr>
  </w:style>
  <w:style w:type="paragraph" w:styleId="Subtitle">
    <w:name w:val="Subtitle"/>
    <w:aliases w:val="Table"/>
    <w:basedOn w:val="Normal"/>
    <w:next w:val="Normal"/>
    <w:link w:val="SubtitleChar"/>
    <w:uiPriority w:val="11"/>
    <w:qFormat/>
    <w:rsid w:val="00972C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aliases w:val="Table Char"/>
    <w:basedOn w:val="DefaultParagraphFont"/>
    <w:link w:val="Subtitle"/>
    <w:uiPriority w:val="11"/>
    <w:rsid w:val="00972C2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72C26"/>
    <w:rPr>
      <w:i/>
      <w:iCs/>
      <w:color w:val="404040" w:themeColor="text1" w:themeTint="BF"/>
    </w:rPr>
  </w:style>
  <w:style w:type="character" w:customStyle="1" w:styleId="Heading5Char">
    <w:name w:val="Heading 5 Char"/>
    <w:aliases w:val="Figure Char"/>
    <w:basedOn w:val="DefaultParagraphFont"/>
    <w:link w:val="Heading5"/>
    <w:uiPriority w:val="9"/>
    <w:rsid w:val="00972C26"/>
    <w:rPr>
      <w:rFonts w:asciiTheme="majorHAnsi" w:eastAsiaTheme="majorEastAsia" w:hAnsiTheme="majorHAnsi" w:cstheme="majorBidi"/>
      <w:sz w:val="22"/>
    </w:rPr>
  </w:style>
  <w:style w:type="paragraph" w:styleId="Caption">
    <w:name w:val="caption"/>
    <w:basedOn w:val="Normal"/>
    <w:next w:val="Normal"/>
    <w:uiPriority w:val="35"/>
    <w:unhideWhenUsed/>
    <w:qFormat/>
    <w:rsid w:val="0039100B"/>
    <w:pPr>
      <w:spacing w:after="200"/>
    </w:pPr>
    <w:rPr>
      <w:i/>
      <w:iCs/>
      <w:color w:val="44546A" w:themeColor="text2"/>
      <w:sz w:val="18"/>
      <w:szCs w:val="18"/>
    </w:rPr>
  </w:style>
  <w:style w:type="paragraph" w:styleId="TableofFigures">
    <w:name w:val="table of figures"/>
    <w:basedOn w:val="Normal"/>
    <w:next w:val="Normal"/>
    <w:uiPriority w:val="99"/>
    <w:unhideWhenUsed/>
    <w:rsid w:val="00A130C5"/>
  </w:style>
  <w:style w:type="paragraph" w:styleId="Revision">
    <w:name w:val="Revision"/>
    <w:hidden/>
    <w:uiPriority w:val="99"/>
    <w:semiHidden/>
    <w:rsid w:val="00B6610F"/>
  </w:style>
  <w:style w:type="character" w:customStyle="1" w:styleId="msoins0">
    <w:name w:val="msoins"/>
    <w:basedOn w:val="DefaultParagraphFont"/>
    <w:rsid w:val="00796694"/>
  </w:style>
  <w:style w:type="paragraph" w:styleId="NormalWeb">
    <w:name w:val="Normal (Web)"/>
    <w:basedOn w:val="Normal"/>
    <w:uiPriority w:val="99"/>
    <w:semiHidden/>
    <w:unhideWhenUsed/>
    <w:rsid w:val="00E03AE7"/>
    <w:pPr>
      <w:spacing w:before="100" w:beforeAutospacing="1" w:after="100" w:afterAutospacing="1"/>
    </w:pPr>
    <w:rPr>
      <w:rFonts w:ascii="Times New Roman" w:eastAsiaTheme="minorEastAsia" w:hAnsi="Times New Roman" w:cs="Times New Roman"/>
      <w:lang w:eastAsia="en-AU"/>
    </w:rPr>
  </w:style>
  <w:style w:type="paragraph" w:customStyle="1" w:styleId="Default">
    <w:name w:val="Default"/>
    <w:rsid w:val="001C0151"/>
    <w:pPr>
      <w:autoSpaceDE w:val="0"/>
      <w:autoSpaceDN w:val="0"/>
      <w:adjustRightInd w:val="0"/>
    </w:pPr>
    <w:rPr>
      <w:rFonts w:ascii="Calibri" w:hAnsi="Calibri" w:cs="Calibri"/>
      <w:color w:val="000000"/>
    </w:rPr>
  </w:style>
  <w:style w:type="paragraph" w:styleId="Quote">
    <w:name w:val="Quote"/>
    <w:basedOn w:val="Normal"/>
    <w:next w:val="Normal"/>
    <w:link w:val="QuoteChar"/>
    <w:uiPriority w:val="29"/>
    <w:qFormat/>
    <w:rsid w:val="00C00E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00E63"/>
    <w:rPr>
      <w:i/>
      <w:iCs/>
      <w:color w:val="404040" w:themeColor="text1" w:themeTint="BF"/>
    </w:rPr>
  </w:style>
  <w:style w:type="character" w:styleId="FollowedHyperlink">
    <w:name w:val="FollowedHyperlink"/>
    <w:basedOn w:val="DefaultParagraphFont"/>
    <w:uiPriority w:val="99"/>
    <w:semiHidden/>
    <w:unhideWhenUsed/>
    <w:rsid w:val="00546BB0"/>
    <w:rPr>
      <w:color w:val="954F72" w:themeColor="followedHyperlink"/>
      <w:u w:val="single"/>
    </w:rPr>
  </w:style>
  <w:style w:type="paragraph" w:styleId="BodyText">
    <w:name w:val="Body Text"/>
    <w:basedOn w:val="Normal"/>
    <w:link w:val="BodyTextChar"/>
    <w:uiPriority w:val="1"/>
    <w:qFormat/>
    <w:rsid w:val="00832848"/>
    <w:pPr>
      <w:widowControl w:val="0"/>
      <w:autoSpaceDE w:val="0"/>
      <w:autoSpaceDN w:val="0"/>
    </w:pPr>
    <w:rPr>
      <w:rFonts w:ascii="Calibri" w:eastAsia="Calibri" w:hAnsi="Calibri" w:cs="Calibri"/>
      <w:lang w:eastAsia="en-AU" w:bidi="en-AU"/>
    </w:rPr>
  </w:style>
  <w:style w:type="character" w:customStyle="1" w:styleId="BodyTextChar">
    <w:name w:val="Body Text Char"/>
    <w:basedOn w:val="DefaultParagraphFont"/>
    <w:link w:val="BodyText"/>
    <w:uiPriority w:val="1"/>
    <w:rsid w:val="00832848"/>
    <w:rPr>
      <w:rFonts w:ascii="Calibri" w:eastAsia="Calibri" w:hAnsi="Calibri" w:cs="Calibri"/>
      <w:lang w:eastAsia="en-AU" w:bidi="en-AU"/>
    </w:rPr>
  </w:style>
  <w:style w:type="paragraph" w:customStyle="1" w:styleId="TableParagraph">
    <w:name w:val="Table Paragraph"/>
    <w:basedOn w:val="Normal"/>
    <w:uiPriority w:val="1"/>
    <w:qFormat/>
    <w:rsid w:val="001677CB"/>
    <w:pPr>
      <w:widowControl w:val="0"/>
      <w:autoSpaceDE w:val="0"/>
      <w:autoSpaceDN w:val="0"/>
    </w:pPr>
    <w:rPr>
      <w:rFonts w:ascii="Calibri" w:eastAsia="Calibri" w:hAnsi="Calibri" w:cs="Calibri"/>
      <w:sz w:val="22"/>
      <w:szCs w:val="22"/>
      <w:lang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022">
      <w:bodyDiv w:val="1"/>
      <w:marLeft w:val="0"/>
      <w:marRight w:val="0"/>
      <w:marTop w:val="0"/>
      <w:marBottom w:val="0"/>
      <w:divBdr>
        <w:top w:val="none" w:sz="0" w:space="0" w:color="auto"/>
        <w:left w:val="none" w:sz="0" w:space="0" w:color="auto"/>
        <w:bottom w:val="none" w:sz="0" w:space="0" w:color="auto"/>
        <w:right w:val="none" w:sz="0" w:space="0" w:color="auto"/>
      </w:divBdr>
    </w:div>
    <w:div w:id="87890202">
      <w:bodyDiv w:val="1"/>
      <w:marLeft w:val="0"/>
      <w:marRight w:val="0"/>
      <w:marTop w:val="0"/>
      <w:marBottom w:val="0"/>
      <w:divBdr>
        <w:top w:val="none" w:sz="0" w:space="0" w:color="auto"/>
        <w:left w:val="none" w:sz="0" w:space="0" w:color="auto"/>
        <w:bottom w:val="none" w:sz="0" w:space="0" w:color="auto"/>
        <w:right w:val="none" w:sz="0" w:space="0" w:color="auto"/>
      </w:divBdr>
    </w:div>
    <w:div w:id="99835890">
      <w:bodyDiv w:val="1"/>
      <w:marLeft w:val="0"/>
      <w:marRight w:val="0"/>
      <w:marTop w:val="0"/>
      <w:marBottom w:val="0"/>
      <w:divBdr>
        <w:top w:val="none" w:sz="0" w:space="0" w:color="auto"/>
        <w:left w:val="none" w:sz="0" w:space="0" w:color="auto"/>
        <w:bottom w:val="none" w:sz="0" w:space="0" w:color="auto"/>
        <w:right w:val="none" w:sz="0" w:space="0" w:color="auto"/>
      </w:divBdr>
    </w:div>
    <w:div w:id="183985970">
      <w:bodyDiv w:val="1"/>
      <w:marLeft w:val="0"/>
      <w:marRight w:val="0"/>
      <w:marTop w:val="0"/>
      <w:marBottom w:val="0"/>
      <w:divBdr>
        <w:top w:val="none" w:sz="0" w:space="0" w:color="auto"/>
        <w:left w:val="none" w:sz="0" w:space="0" w:color="auto"/>
        <w:bottom w:val="none" w:sz="0" w:space="0" w:color="auto"/>
        <w:right w:val="none" w:sz="0" w:space="0" w:color="auto"/>
      </w:divBdr>
    </w:div>
    <w:div w:id="305207338">
      <w:bodyDiv w:val="1"/>
      <w:marLeft w:val="0"/>
      <w:marRight w:val="0"/>
      <w:marTop w:val="0"/>
      <w:marBottom w:val="0"/>
      <w:divBdr>
        <w:top w:val="none" w:sz="0" w:space="0" w:color="auto"/>
        <w:left w:val="none" w:sz="0" w:space="0" w:color="auto"/>
        <w:bottom w:val="none" w:sz="0" w:space="0" w:color="auto"/>
        <w:right w:val="none" w:sz="0" w:space="0" w:color="auto"/>
      </w:divBdr>
    </w:div>
    <w:div w:id="418865661">
      <w:bodyDiv w:val="1"/>
      <w:marLeft w:val="0"/>
      <w:marRight w:val="0"/>
      <w:marTop w:val="0"/>
      <w:marBottom w:val="0"/>
      <w:divBdr>
        <w:top w:val="none" w:sz="0" w:space="0" w:color="auto"/>
        <w:left w:val="none" w:sz="0" w:space="0" w:color="auto"/>
        <w:bottom w:val="none" w:sz="0" w:space="0" w:color="auto"/>
        <w:right w:val="none" w:sz="0" w:space="0" w:color="auto"/>
      </w:divBdr>
    </w:div>
    <w:div w:id="420838167">
      <w:bodyDiv w:val="1"/>
      <w:marLeft w:val="0"/>
      <w:marRight w:val="0"/>
      <w:marTop w:val="0"/>
      <w:marBottom w:val="0"/>
      <w:divBdr>
        <w:top w:val="none" w:sz="0" w:space="0" w:color="auto"/>
        <w:left w:val="none" w:sz="0" w:space="0" w:color="auto"/>
        <w:bottom w:val="none" w:sz="0" w:space="0" w:color="auto"/>
        <w:right w:val="none" w:sz="0" w:space="0" w:color="auto"/>
      </w:divBdr>
    </w:div>
    <w:div w:id="436296339">
      <w:bodyDiv w:val="1"/>
      <w:marLeft w:val="0"/>
      <w:marRight w:val="0"/>
      <w:marTop w:val="0"/>
      <w:marBottom w:val="0"/>
      <w:divBdr>
        <w:top w:val="none" w:sz="0" w:space="0" w:color="auto"/>
        <w:left w:val="none" w:sz="0" w:space="0" w:color="auto"/>
        <w:bottom w:val="none" w:sz="0" w:space="0" w:color="auto"/>
        <w:right w:val="none" w:sz="0" w:space="0" w:color="auto"/>
      </w:divBdr>
    </w:div>
    <w:div w:id="728185450">
      <w:bodyDiv w:val="1"/>
      <w:marLeft w:val="0"/>
      <w:marRight w:val="0"/>
      <w:marTop w:val="0"/>
      <w:marBottom w:val="0"/>
      <w:divBdr>
        <w:top w:val="none" w:sz="0" w:space="0" w:color="auto"/>
        <w:left w:val="none" w:sz="0" w:space="0" w:color="auto"/>
        <w:bottom w:val="none" w:sz="0" w:space="0" w:color="auto"/>
        <w:right w:val="none" w:sz="0" w:space="0" w:color="auto"/>
      </w:divBdr>
    </w:div>
    <w:div w:id="745692610">
      <w:bodyDiv w:val="1"/>
      <w:marLeft w:val="0"/>
      <w:marRight w:val="0"/>
      <w:marTop w:val="0"/>
      <w:marBottom w:val="0"/>
      <w:divBdr>
        <w:top w:val="none" w:sz="0" w:space="0" w:color="auto"/>
        <w:left w:val="none" w:sz="0" w:space="0" w:color="auto"/>
        <w:bottom w:val="none" w:sz="0" w:space="0" w:color="auto"/>
        <w:right w:val="none" w:sz="0" w:space="0" w:color="auto"/>
      </w:divBdr>
      <w:divsChild>
        <w:div w:id="1570313005">
          <w:marLeft w:val="0"/>
          <w:marRight w:val="0"/>
          <w:marTop w:val="0"/>
          <w:marBottom w:val="0"/>
          <w:divBdr>
            <w:top w:val="none" w:sz="0" w:space="0" w:color="auto"/>
            <w:left w:val="none" w:sz="0" w:space="0" w:color="auto"/>
            <w:bottom w:val="none" w:sz="0" w:space="0" w:color="auto"/>
            <w:right w:val="none" w:sz="0" w:space="0" w:color="auto"/>
          </w:divBdr>
        </w:div>
      </w:divsChild>
    </w:div>
    <w:div w:id="801582781">
      <w:bodyDiv w:val="1"/>
      <w:marLeft w:val="0"/>
      <w:marRight w:val="0"/>
      <w:marTop w:val="0"/>
      <w:marBottom w:val="0"/>
      <w:divBdr>
        <w:top w:val="none" w:sz="0" w:space="0" w:color="auto"/>
        <w:left w:val="none" w:sz="0" w:space="0" w:color="auto"/>
        <w:bottom w:val="none" w:sz="0" w:space="0" w:color="auto"/>
        <w:right w:val="none" w:sz="0" w:space="0" w:color="auto"/>
      </w:divBdr>
    </w:div>
    <w:div w:id="900872621">
      <w:bodyDiv w:val="1"/>
      <w:marLeft w:val="0"/>
      <w:marRight w:val="0"/>
      <w:marTop w:val="0"/>
      <w:marBottom w:val="0"/>
      <w:divBdr>
        <w:top w:val="none" w:sz="0" w:space="0" w:color="auto"/>
        <w:left w:val="none" w:sz="0" w:space="0" w:color="auto"/>
        <w:bottom w:val="none" w:sz="0" w:space="0" w:color="auto"/>
        <w:right w:val="none" w:sz="0" w:space="0" w:color="auto"/>
      </w:divBdr>
    </w:div>
    <w:div w:id="999891394">
      <w:bodyDiv w:val="1"/>
      <w:marLeft w:val="0"/>
      <w:marRight w:val="0"/>
      <w:marTop w:val="0"/>
      <w:marBottom w:val="0"/>
      <w:divBdr>
        <w:top w:val="none" w:sz="0" w:space="0" w:color="auto"/>
        <w:left w:val="none" w:sz="0" w:space="0" w:color="auto"/>
        <w:bottom w:val="none" w:sz="0" w:space="0" w:color="auto"/>
        <w:right w:val="none" w:sz="0" w:space="0" w:color="auto"/>
      </w:divBdr>
    </w:div>
    <w:div w:id="1076824201">
      <w:bodyDiv w:val="1"/>
      <w:marLeft w:val="0"/>
      <w:marRight w:val="0"/>
      <w:marTop w:val="0"/>
      <w:marBottom w:val="0"/>
      <w:divBdr>
        <w:top w:val="none" w:sz="0" w:space="0" w:color="auto"/>
        <w:left w:val="none" w:sz="0" w:space="0" w:color="auto"/>
        <w:bottom w:val="none" w:sz="0" w:space="0" w:color="auto"/>
        <w:right w:val="none" w:sz="0" w:space="0" w:color="auto"/>
      </w:divBdr>
    </w:div>
    <w:div w:id="1114208614">
      <w:bodyDiv w:val="1"/>
      <w:marLeft w:val="0"/>
      <w:marRight w:val="0"/>
      <w:marTop w:val="0"/>
      <w:marBottom w:val="0"/>
      <w:divBdr>
        <w:top w:val="none" w:sz="0" w:space="0" w:color="auto"/>
        <w:left w:val="none" w:sz="0" w:space="0" w:color="auto"/>
        <w:bottom w:val="none" w:sz="0" w:space="0" w:color="auto"/>
        <w:right w:val="none" w:sz="0" w:space="0" w:color="auto"/>
      </w:divBdr>
    </w:div>
    <w:div w:id="1347445785">
      <w:bodyDiv w:val="1"/>
      <w:marLeft w:val="0"/>
      <w:marRight w:val="0"/>
      <w:marTop w:val="0"/>
      <w:marBottom w:val="0"/>
      <w:divBdr>
        <w:top w:val="none" w:sz="0" w:space="0" w:color="auto"/>
        <w:left w:val="none" w:sz="0" w:space="0" w:color="auto"/>
        <w:bottom w:val="none" w:sz="0" w:space="0" w:color="auto"/>
        <w:right w:val="none" w:sz="0" w:space="0" w:color="auto"/>
      </w:divBdr>
    </w:div>
    <w:div w:id="1418288194">
      <w:bodyDiv w:val="1"/>
      <w:marLeft w:val="0"/>
      <w:marRight w:val="0"/>
      <w:marTop w:val="0"/>
      <w:marBottom w:val="0"/>
      <w:divBdr>
        <w:top w:val="none" w:sz="0" w:space="0" w:color="auto"/>
        <w:left w:val="none" w:sz="0" w:space="0" w:color="auto"/>
        <w:bottom w:val="none" w:sz="0" w:space="0" w:color="auto"/>
        <w:right w:val="none" w:sz="0" w:space="0" w:color="auto"/>
      </w:divBdr>
      <w:divsChild>
        <w:div w:id="201289147">
          <w:marLeft w:val="0"/>
          <w:marRight w:val="0"/>
          <w:marTop w:val="0"/>
          <w:marBottom w:val="0"/>
          <w:divBdr>
            <w:top w:val="none" w:sz="0" w:space="0" w:color="auto"/>
            <w:left w:val="none" w:sz="0" w:space="0" w:color="auto"/>
            <w:bottom w:val="none" w:sz="0" w:space="0" w:color="auto"/>
            <w:right w:val="none" w:sz="0" w:space="0" w:color="auto"/>
          </w:divBdr>
        </w:div>
      </w:divsChild>
    </w:div>
    <w:div w:id="1541700580">
      <w:bodyDiv w:val="1"/>
      <w:marLeft w:val="0"/>
      <w:marRight w:val="0"/>
      <w:marTop w:val="0"/>
      <w:marBottom w:val="0"/>
      <w:divBdr>
        <w:top w:val="none" w:sz="0" w:space="0" w:color="auto"/>
        <w:left w:val="none" w:sz="0" w:space="0" w:color="auto"/>
        <w:bottom w:val="none" w:sz="0" w:space="0" w:color="auto"/>
        <w:right w:val="none" w:sz="0" w:space="0" w:color="auto"/>
      </w:divBdr>
    </w:div>
    <w:div w:id="168378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6/09/relationships/commentsIds" Target="commentsIds.xml"/><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commentsExtended" Target="commentsExtended.xml"/><Relationship Id="rId28" Type="http://schemas.openxmlformats.org/officeDocument/2006/relationships/image" Target="media/image10.png"/><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3C2C28A2D7614183C9FDD520FB214B" ma:contentTypeVersion="14" ma:contentTypeDescription="Create a new document." ma:contentTypeScope="" ma:versionID="3667dc5820df27cf226d710cf5e8d64f">
  <xsd:schema xmlns:xsd="http://www.w3.org/2001/XMLSchema" xmlns:xs="http://www.w3.org/2001/XMLSchema" xmlns:p="http://schemas.microsoft.com/office/2006/metadata/properties" xmlns:ns3="01213baf-5598-4061-88c0-ad55b429654b" xmlns:ns4="e4a8d825-5ea8-45dd-9df3-7486e149841d" targetNamespace="http://schemas.microsoft.com/office/2006/metadata/properties" ma:root="true" ma:fieldsID="8d9fe9d8111d296cd2e60b7a383c000f" ns3:_="" ns4:_="">
    <xsd:import namespace="01213baf-5598-4061-88c0-ad55b429654b"/>
    <xsd:import namespace="e4a8d825-5ea8-45dd-9df3-7486e149841d"/>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13baf-5598-4061-88c0-ad55b429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a8d825-5ea8-45dd-9df3-7486e14984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8585-34AA-4222-8F3E-E3A066866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13baf-5598-4061-88c0-ad55b429654b"/>
    <ds:schemaRef ds:uri="e4a8d825-5ea8-45dd-9df3-7486e1498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6C323-F25A-4099-BB39-785372BA72D4}">
  <ds:schemaRefs>
    <ds:schemaRef ds:uri="http://schemas.microsoft.com/sharepoint/v3/contenttype/forms"/>
  </ds:schemaRefs>
</ds:datastoreItem>
</file>

<file path=customXml/itemProps3.xml><?xml version="1.0" encoding="utf-8"?>
<ds:datastoreItem xmlns:ds="http://schemas.openxmlformats.org/officeDocument/2006/customXml" ds:itemID="{E671541D-C377-4B60-8A03-5A98BFE76B27}">
  <ds:schemaRefs>
    <ds:schemaRef ds:uri="01213baf-5598-4061-88c0-ad55b429654b"/>
    <ds:schemaRef ds:uri="http://purl.org/dc/dcmitype/"/>
    <ds:schemaRef ds:uri="http://schemas.microsoft.com/office/2006/metadata/properties"/>
    <ds:schemaRef ds:uri="http://www.w3.org/XML/1998/namespace"/>
    <ds:schemaRef ds:uri="http://schemas.microsoft.com/office/2006/documentManagement/types"/>
    <ds:schemaRef ds:uri="http://purl.org/dc/elements/1.1/"/>
    <ds:schemaRef ds:uri="http://schemas.microsoft.com/office/infopath/2007/PartnerControls"/>
    <ds:schemaRef ds:uri="e4a8d825-5ea8-45dd-9df3-7486e149841d"/>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FB644F86-CFED-4382-BC2B-078E4EC4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11</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Bajayo</dc:creator>
  <cp:keywords/>
  <dc:description/>
  <cp:lastModifiedBy>Nina Van Dyke</cp:lastModifiedBy>
  <cp:revision>4</cp:revision>
  <cp:lastPrinted>2021-09-01T10:31:00Z</cp:lastPrinted>
  <dcterms:created xsi:type="dcterms:W3CDTF">2022-07-30T07:35:00Z</dcterms:created>
  <dcterms:modified xsi:type="dcterms:W3CDTF">2022-07-30T08:03:00Z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2021-07-27T03:48:59Z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3bd542ec-a45e-4023-8d76-fcba1338437c</vt:lpwstr>
  </property>
  <property fmtid="{D5CDD505-2E9C-101B-9397-08002B2CF9AE}" pid="8" name="MSIP_Label_d7dc88d9-fa17-47eb-a208-3e66f59d50e5_ContentBits">
    <vt:lpwstr>0</vt:lpwstr>
  </property>
  <property fmtid="{D5CDD505-2E9C-101B-9397-08002B2CF9AE}" pid="9" name="ContentTypeId">
    <vt:lpwstr>0x010100BC3C2C28A2D7614183C9FDD520FB214B</vt:lpwstr>
  </property>
  <property fmtid="{D5CDD505-2E9C-101B-9397-08002B2CF9AE}" pid="10" name="MediaServiceImageTags">
    <vt:lpwstr/>
  </property>
</Properties>
</file>